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A6B3BF" w14:textId="77777777" w:rsidR="0070397C" w:rsidRPr="00524D7C" w:rsidRDefault="0070397C" w:rsidP="7A351DCE">
      <w:pPr>
        <w:ind w:left="0"/>
        <w:rPr>
          <w:lang w:val="en-US"/>
        </w:rPr>
      </w:pPr>
      <w:r w:rsidRPr="00524D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E84ED24" wp14:editId="2C8A5AB1">
                <wp:simplePos x="0" y="0"/>
                <wp:positionH relativeFrom="column">
                  <wp:posOffset>2628900</wp:posOffset>
                </wp:positionH>
                <wp:positionV relativeFrom="paragraph">
                  <wp:posOffset>7759700</wp:posOffset>
                </wp:positionV>
                <wp:extent cx="2374900" cy="685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7280" y="3438688"/>
                          <a:ext cx="237744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FF368" w14:textId="77777777" w:rsidR="005466AE" w:rsidRDefault="005466AE" w:rsidP="0070397C">
                            <w:pPr>
                              <w:ind w:left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FFFFFF"/>
                              </w:rPr>
                              <w:t>Author 1</w:t>
                            </w:r>
                          </w:p>
                          <w:p w14:paraId="65B98816" w14:textId="77777777" w:rsidR="005466AE" w:rsidRDefault="005466AE" w:rsidP="0070397C">
                            <w:pPr>
                              <w:ind w:left="0"/>
                              <w:jc w:val="right"/>
                              <w:textDirection w:val="btLr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color w:val="FFFFFF"/>
                              </w:rPr>
                              <w:t>Author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15D339D">
              <v:rect id="Rectangle 1" style="position:absolute;margin-left:207pt;margin-top:611pt;width:187pt;height:5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w14:anchorId="5E84ED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">
                <v:textbox inset="2.53958mm,1.2694mm,2.53958mm,1.2694mm">
                  <w:txbxContent>
                    <w:p w:rsidR="005466AE" w:rsidP="0070397C" w:rsidRDefault="005466AE" w14:paraId="76B7EEBC" w14:textId="77777777">
                      <w:pPr>
                        <w:ind w:left="0"/>
                        <w:jc w:val="right"/>
                        <w:textDirection w:val="btLr"/>
                      </w:pPr>
                      <w:r>
                        <w:rPr>
                          <w:rFonts w:ascii="Trebuchet MS" w:hAnsi="Trebuchet MS" w:eastAsia="Trebuchet MS" w:cs="Trebuchet MS"/>
                          <w:color w:val="FFFFFF"/>
                        </w:rPr>
                        <w:t>Author 1</w:t>
                      </w:r>
                    </w:p>
                    <w:p w:rsidR="005466AE" w:rsidP="0070397C" w:rsidRDefault="005466AE" w14:paraId="52B220A4" w14:textId="77777777">
                      <w:pPr>
                        <w:ind w:left="0"/>
                        <w:jc w:val="right"/>
                        <w:textDirection w:val="btLr"/>
                      </w:pPr>
                      <w:r>
                        <w:rPr>
                          <w:rFonts w:ascii="Trebuchet MS" w:hAnsi="Trebuchet MS" w:eastAsia="Trebuchet MS" w:cs="Trebuchet MS"/>
                          <w:color w:val="FFFFFF"/>
                        </w:rPr>
                        <w:t>Author 2</w:t>
                      </w:r>
                    </w:p>
                  </w:txbxContent>
                </v:textbox>
              </v:rect>
            </w:pict>
          </mc:Fallback>
        </mc:AlternateContent>
      </w:r>
    </w:p>
    <w:p w14:paraId="2B4A749D" w14:textId="77777777" w:rsidR="0070397C" w:rsidRPr="00524D7C" w:rsidRDefault="0070397C" w:rsidP="0070397C">
      <w:pPr>
        <w:rPr>
          <w:lang w:val="en-US"/>
        </w:rPr>
      </w:pPr>
    </w:p>
    <w:p w14:paraId="626876C9" w14:textId="4730A861" w:rsidR="0070397C" w:rsidRPr="00524D7C" w:rsidRDefault="0070397C" w:rsidP="0070397C">
      <w:pPr>
        <w:rPr>
          <w:lang w:val="en-US"/>
        </w:rPr>
      </w:pPr>
    </w:p>
    <w:p w14:paraId="5CA1EF5C" w14:textId="77777777" w:rsidR="0070397C" w:rsidRPr="00524D7C" w:rsidRDefault="0070397C" w:rsidP="0070397C">
      <w:pPr>
        <w:rPr>
          <w:lang w:val="en-US"/>
        </w:rPr>
      </w:pPr>
    </w:p>
    <w:p w14:paraId="4B687D4E" w14:textId="77777777" w:rsidR="0070397C" w:rsidRPr="00524D7C" w:rsidRDefault="0070397C" w:rsidP="0070397C">
      <w:pPr>
        <w:rPr>
          <w:lang w:val="en-US"/>
        </w:rPr>
      </w:pPr>
    </w:p>
    <w:p w14:paraId="029BEDDC" w14:textId="77777777" w:rsidR="0070397C" w:rsidRPr="00524D7C" w:rsidRDefault="0070397C" w:rsidP="0070397C">
      <w:pPr>
        <w:rPr>
          <w:lang w:val="en-US"/>
        </w:rPr>
      </w:pPr>
    </w:p>
    <w:p w14:paraId="3300C034" w14:textId="77777777" w:rsidR="0070397C" w:rsidRPr="00524D7C" w:rsidRDefault="0070397C" w:rsidP="0070397C">
      <w:pPr>
        <w:rPr>
          <w:lang w:val="en-US"/>
        </w:rPr>
      </w:pPr>
    </w:p>
    <w:p w14:paraId="3EDA55F9" w14:textId="77777777" w:rsidR="0070397C" w:rsidRPr="00524D7C" w:rsidRDefault="0070397C" w:rsidP="0070397C">
      <w:pPr>
        <w:rPr>
          <w:lang w:val="en-US"/>
        </w:rPr>
      </w:pPr>
    </w:p>
    <w:p w14:paraId="5920FC16" w14:textId="6483CF37" w:rsidR="0070397C" w:rsidRPr="00524D7C" w:rsidRDefault="00FF0AF4" w:rsidP="0070397C">
      <w:pPr>
        <w:pStyle w:val="Title"/>
        <w:ind w:left="0"/>
        <w:jc w:val="right"/>
        <w:rPr>
          <w:lang w:val="en-US"/>
        </w:rPr>
      </w:pPr>
      <w:bookmarkStart w:id="0" w:name="_dy2hxabfdhr9" w:colFirst="0" w:colLast="0"/>
      <w:bookmarkEnd w:id="0"/>
      <w:proofErr w:type="spellStart"/>
      <w:r>
        <w:rPr>
          <w:b w:val="0"/>
          <w:lang w:val="en-US"/>
        </w:rPr>
        <w:t>CrayonData</w:t>
      </w:r>
      <w:proofErr w:type="spellEnd"/>
      <w:r>
        <w:rPr>
          <w:b w:val="0"/>
          <w:lang w:val="en-US"/>
        </w:rPr>
        <w:t xml:space="preserve"> KBZ Migration</w:t>
      </w:r>
    </w:p>
    <w:p w14:paraId="6173AE88" w14:textId="17C79727" w:rsidR="0070397C" w:rsidRPr="00524D7C" w:rsidRDefault="00FF0AF4" w:rsidP="0070397C">
      <w:pPr>
        <w:pStyle w:val="Subtitle"/>
        <w:ind w:left="90"/>
        <w:jc w:val="right"/>
        <w:rPr>
          <w:rFonts w:ascii="Calibri" w:eastAsia="Calibri" w:hAnsi="Calibri" w:cs="Calibri"/>
          <w:color w:val="178BC3"/>
          <w:lang w:val="en-US"/>
        </w:rPr>
      </w:pPr>
      <w:bookmarkStart w:id="1" w:name="_3uu61jdnnb7w" w:colFirst="0" w:colLast="0"/>
      <w:bookmarkEnd w:id="1"/>
      <w:r>
        <w:rPr>
          <w:rFonts w:ascii="Calibri" w:eastAsia="Calibri" w:hAnsi="Calibri" w:cs="Calibri"/>
          <w:color w:val="178BC3"/>
          <w:lang w:val="en-US"/>
        </w:rPr>
        <w:t>AWS Account to Account</w:t>
      </w:r>
      <w:r w:rsidR="0070397C" w:rsidRPr="00524D7C">
        <w:rPr>
          <w:rFonts w:ascii="Calibri" w:eastAsia="Calibri" w:hAnsi="Calibri" w:cs="Calibri"/>
          <w:color w:val="178BC3"/>
          <w:lang w:val="en-US"/>
        </w:rPr>
        <w:t xml:space="preserve"> – </w:t>
      </w:r>
      <w:r>
        <w:rPr>
          <w:rFonts w:ascii="Calibri" w:eastAsia="Calibri" w:hAnsi="Calibri" w:cs="Calibri"/>
          <w:color w:val="178BC3"/>
          <w:lang w:val="en-US"/>
        </w:rPr>
        <w:t>Migration</w:t>
      </w:r>
    </w:p>
    <w:p w14:paraId="2DFB8FBE" w14:textId="77777777" w:rsidR="0070397C" w:rsidRPr="00524D7C" w:rsidRDefault="0070397C" w:rsidP="0070397C">
      <w:pPr>
        <w:jc w:val="right"/>
        <w:rPr>
          <w:lang w:val="en-US"/>
        </w:rPr>
      </w:pPr>
    </w:p>
    <w:p w14:paraId="26C63AED" w14:textId="77777777" w:rsidR="0070397C" w:rsidRPr="00524D7C" w:rsidRDefault="0070397C" w:rsidP="0070397C">
      <w:pPr>
        <w:jc w:val="right"/>
        <w:rPr>
          <w:b/>
          <w:color w:val="4A4D5C"/>
          <w:lang w:val="en-US"/>
        </w:rPr>
      </w:pPr>
      <w:r w:rsidRPr="00524D7C">
        <w:rPr>
          <w:b/>
          <w:color w:val="4A4D5C"/>
          <w:lang w:val="en-US"/>
        </w:rPr>
        <w:t>Version 1.0</w:t>
      </w:r>
    </w:p>
    <w:p w14:paraId="1DCF53D7" w14:textId="07E17208" w:rsidR="0070397C" w:rsidRPr="00524D7C" w:rsidRDefault="00FF0AF4" w:rsidP="0070397C">
      <w:pPr>
        <w:jc w:val="right"/>
        <w:rPr>
          <w:b/>
          <w:color w:val="4A4D5C"/>
          <w:lang w:val="en-US"/>
        </w:rPr>
      </w:pPr>
      <w:r>
        <w:rPr>
          <w:b/>
          <w:color w:val="4A4D5C"/>
          <w:lang w:val="en-US"/>
        </w:rPr>
        <w:t>20-Feb</w:t>
      </w:r>
      <w:r w:rsidRPr="00524D7C">
        <w:rPr>
          <w:b/>
          <w:color w:val="4A4D5C"/>
          <w:lang w:val="en-US"/>
        </w:rPr>
        <w:t xml:space="preserve"> </w:t>
      </w:r>
      <w:r w:rsidR="0070397C" w:rsidRPr="00524D7C">
        <w:rPr>
          <w:b/>
          <w:color w:val="4A4D5C"/>
          <w:lang w:val="en-US"/>
        </w:rPr>
        <w:t>-2023</w:t>
      </w:r>
    </w:p>
    <w:p w14:paraId="35D02C5C" w14:textId="77777777" w:rsidR="0070397C" w:rsidRPr="00524D7C" w:rsidRDefault="0070397C" w:rsidP="0070397C">
      <w:pPr>
        <w:jc w:val="right"/>
        <w:rPr>
          <w:b/>
          <w:color w:val="4A4D5C"/>
          <w:lang w:val="en-US"/>
        </w:rPr>
      </w:pPr>
    </w:p>
    <w:p w14:paraId="0E428351" w14:textId="29E90F0C" w:rsidR="0070397C" w:rsidRPr="00524D7C" w:rsidRDefault="00FF0AF4" w:rsidP="0070397C">
      <w:pPr>
        <w:jc w:val="right"/>
        <w:rPr>
          <w:b/>
          <w:color w:val="4A4D5C"/>
          <w:lang w:val="en-US"/>
        </w:rPr>
      </w:pPr>
      <w:proofErr w:type="spellStart"/>
      <w:r>
        <w:rPr>
          <w:b/>
          <w:color w:val="4A4D5C"/>
          <w:lang w:val="en-US"/>
        </w:rPr>
        <w:t>CloudWayZ</w:t>
      </w:r>
      <w:proofErr w:type="spellEnd"/>
      <w:r>
        <w:rPr>
          <w:b/>
          <w:color w:val="4A4D5C"/>
          <w:lang w:val="en-US"/>
        </w:rPr>
        <w:t xml:space="preserve"> </w:t>
      </w:r>
      <w:r w:rsidR="0070397C" w:rsidRPr="00524D7C">
        <w:rPr>
          <w:b/>
          <w:color w:val="4A4D5C"/>
          <w:lang w:val="en-US"/>
        </w:rPr>
        <w:t>Team</w:t>
      </w:r>
    </w:p>
    <w:p w14:paraId="28B46F41" w14:textId="77777777" w:rsidR="0070397C" w:rsidRPr="00524D7C" w:rsidRDefault="0070397C" w:rsidP="0070397C">
      <w:pPr>
        <w:jc w:val="right"/>
        <w:rPr>
          <w:lang w:val="en-US"/>
        </w:rPr>
      </w:pPr>
    </w:p>
    <w:p w14:paraId="2D1CC643" w14:textId="77777777" w:rsidR="0070397C" w:rsidRPr="00524D7C" w:rsidRDefault="0070397C" w:rsidP="0070397C">
      <w:pPr>
        <w:spacing w:before="480" w:after="0"/>
        <w:ind w:left="0"/>
        <w:rPr>
          <w:lang w:val="en-US"/>
        </w:rPr>
      </w:pPr>
    </w:p>
    <w:p w14:paraId="43EED447" w14:textId="77777777" w:rsidR="0070397C" w:rsidRPr="00524D7C" w:rsidRDefault="0070397C" w:rsidP="0070397C">
      <w:pPr>
        <w:spacing w:before="480" w:after="0"/>
        <w:ind w:left="0"/>
        <w:rPr>
          <w:lang w:val="en-US"/>
        </w:rPr>
      </w:pPr>
    </w:p>
    <w:p w14:paraId="3C527CC3" w14:textId="77777777" w:rsidR="0070397C" w:rsidRPr="00524D7C" w:rsidRDefault="0070397C" w:rsidP="0070397C">
      <w:pPr>
        <w:spacing w:before="480" w:after="0"/>
        <w:ind w:left="0"/>
        <w:rPr>
          <w:lang w:val="en-US"/>
        </w:rPr>
      </w:pPr>
    </w:p>
    <w:p w14:paraId="43891DEE" w14:textId="77777777" w:rsidR="0070397C" w:rsidRPr="00524D7C" w:rsidRDefault="0070397C" w:rsidP="0070397C">
      <w:pPr>
        <w:spacing w:before="480" w:after="0"/>
        <w:ind w:left="0"/>
        <w:rPr>
          <w:b/>
          <w:color w:val="0E163E"/>
          <w:sz w:val="48"/>
          <w:szCs w:val="48"/>
          <w:lang w:val="en-US"/>
        </w:rPr>
      </w:pPr>
      <w:r w:rsidRPr="00524D7C">
        <w:rPr>
          <w:lang w:val="en-US"/>
        </w:rPr>
        <w:br w:type="page"/>
      </w:r>
    </w:p>
    <w:p w14:paraId="7E4E0C2C" w14:textId="77777777" w:rsidR="0070397C" w:rsidRPr="00524D7C" w:rsidRDefault="0070397C" w:rsidP="0070397C">
      <w:pPr>
        <w:spacing w:before="480" w:after="0"/>
        <w:ind w:left="0"/>
        <w:rPr>
          <w:b/>
          <w:color w:val="0E163E"/>
          <w:sz w:val="48"/>
          <w:szCs w:val="48"/>
          <w:lang w:val="en-US"/>
        </w:rPr>
      </w:pPr>
      <w:r w:rsidRPr="00524D7C">
        <w:rPr>
          <w:b/>
          <w:color w:val="0E163E"/>
          <w:sz w:val="48"/>
          <w:szCs w:val="48"/>
          <w:lang w:val="en-US"/>
        </w:rPr>
        <w:lastRenderedPageBreak/>
        <w:t>Version history</w:t>
      </w:r>
    </w:p>
    <w:tbl>
      <w:tblPr>
        <w:tblW w:w="10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15"/>
        <w:gridCol w:w="2160"/>
        <w:gridCol w:w="1980"/>
        <w:gridCol w:w="4605"/>
      </w:tblGrid>
      <w:tr w:rsidR="0070397C" w:rsidRPr="00524D7C" w14:paraId="7A0735E5" w14:textId="77777777"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F696" w14:textId="77777777" w:rsidR="0070397C" w:rsidRPr="00524D7C" w:rsidRDefault="0070397C">
            <w:pPr>
              <w:ind w:firstLine="165"/>
              <w:rPr>
                <w:color w:val="F3F3F3"/>
                <w:lang w:val="en-US"/>
              </w:rPr>
            </w:pPr>
            <w:r w:rsidRPr="00524D7C">
              <w:rPr>
                <w:color w:val="F3F3F3"/>
                <w:lang w:val="en-US"/>
              </w:rPr>
              <w:t>Version Number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A30C" w14:textId="77777777" w:rsidR="0070397C" w:rsidRPr="00524D7C" w:rsidRDefault="0070397C">
            <w:pPr>
              <w:ind w:firstLine="120"/>
              <w:rPr>
                <w:color w:val="F3F3F3"/>
                <w:lang w:val="en-US"/>
              </w:rPr>
            </w:pPr>
            <w:r w:rsidRPr="00524D7C">
              <w:rPr>
                <w:color w:val="F3F3F3"/>
                <w:lang w:val="en-US"/>
              </w:rPr>
              <w:t>Date Updated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D2EF" w14:textId="77777777" w:rsidR="0070397C" w:rsidRPr="00524D7C" w:rsidRDefault="0070397C">
            <w:pPr>
              <w:ind w:firstLine="120"/>
              <w:rPr>
                <w:color w:val="F3F3F3"/>
                <w:lang w:val="en-US"/>
              </w:rPr>
            </w:pPr>
            <w:r w:rsidRPr="00524D7C">
              <w:rPr>
                <w:color w:val="F3F3F3"/>
                <w:lang w:val="en-US"/>
              </w:rPr>
              <w:t>Updated by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0EB" w14:textId="77777777" w:rsidR="0070397C" w:rsidRPr="00524D7C" w:rsidRDefault="0070397C">
            <w:pPr>
              <w:ind w:firstLine="30"/>
              <w:rPr>
                <w:color w:val="F3F3F3"/>
                <w:lang w:val="en-US"/>
              </w:rPr>
            </w:pPr>
            <w:r w:rsidRPr="00524D7C">
              <w:rPr>
                <w:color w:val="F3F3F3"/>
                <w:lang w:val="en-US"/>
              </w:rPr>
              <w:t>Notes</w:t>
            </w:r>
          </w:p>
        </w:tc>
      </w:tr>
      <w:tr w:rsidR="0070397C" w:rsidRPr="00524D7C" w14:paraId="05184DA1" w14:textId="77777777">
        <w:tc>
          <w:tcPr>
            <w:tcW w:w="21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79D2" w14:textId="77777777" w:rsidR="0070397C" w:rsidRPr="00524D7C" w:rsidRDefault="0070397C">
            <w:pPr>
              <w:ind w:left="75"/>
              <w:rPr>
                <w:lang w:val="en-US"/>
              </w:rPr>
            </w:pPr>
            <w:r w:rsidRPr="00524D7C">
              <w:rPr>
                <w:lang w:val="en-US"/>
              </w:rPr>
              <w:t>1.0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28DC" w14:textId="2EFBE79C" w:rsidR="0070397C" w:rsidRPr="00524D7C" w:rsidRDefault="0070397C">
            <w:pPr>
              <w:ind w:left="30"/>
              <w:rPr>
                <w:lang w:val="en-US"/>
              </w:rPr>
            </w:pPr>
            <w:r w:rsidRPr="00524D7C">
              <w:rPr>
                <w:lang w:val="en-US"/>
              </w:rPr>
              <w:t>1</w:t>
            </w:r>
            <w:r w:rsidR="00FF0AF4">
              <w:rPr>
                <w:lang w:val="en-US"/>
              </w:rPr>
              <w:t>9</w:t>
            </w:r>
            <w:r w:rsidRPr="00524D7C">
              <w:rPr>
                <w:lang w:val="en-US"/>
              </w:rPr>
              <w:t>-</w:t>
            </w:r>
            <w:r w:rsidR="00FF0AF4">
              <w:rPr>
                <w:lang w:val="en-US"/>
              </w:rPr>
              <w:t>Feb</w:t>
            </w:r>
            <w:r w:rsidR="00FF0AF4" w:rsidRPr="00524D7C">
              <w:rPr>
                <w:lang w:val="en-US"/>
              </w:rPr>
              <w:t xml:space="preserve"> </w:t>
            </w:r>
            <w:r w:rsidRPr="00524D7C">
              <w:rPr>
                <w:lang w:val="en-US"/>
              </w:rPr>
              <w:t>-2023</w:t>
            </w: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42E9" w14:textId="743FB94B" w:rsidR="0070397C" w:rsidRPr="00524D7C" w:rsidRDefault="00FF0AF4">
            <w:pPr>
              <w:ind w:left="30"/>
              <w:rPr>
                <w:lang w:val="en-US"/>
              </w:rPr>
            </w:pPr>
            <w:r>
              <w:rPr>
                <w:lang w:val="en-US"/>
              </w:rPr>
              <w:t xml:space="preserve">Siddhartha </w:t>
            </w:r>
            <w:proofErr w:type="spellStart"/>
            <w:r>
              <w:rPr>
                <w:lang w:val="en-US"/>
              </w:rPr>
              <w:t>Sarnobat</w:t>
            </w:r>
            <w:proofErr w:type="spellEnd"/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BDF7" w14:textId="77777777" w:rsidR="0070397C" w:rsidRPr="00524D7C" w:rsidRDefault="0070397C">
            <w:pPr>
              <w:ind w:left="120"/>
              <w:rPr>
                <w:lang w:val="en-US"/>
              </w:rPr>
            </w:pPr>
            <w:r w:rsidRPr="00524D7C">
              <w:rPr>
                <w:lang w:val="en-US"/>
              </w:rPr>
              <w:t>Initial Version</w:t>
            </w:r>
          </w:p>
        </w:tc>
      </w:tr>
    </w:tbl>
    <w:p w14:paraId="2022D7A2" w14:textId="77777777" w:rsidR="0070397C" w:rsidRPr="00524D7C" w:rsidRDefault="0070397C" w:rsidP="0070397C">
      <w:pPr>
        <w:spacing w:before="480" w:after="0"/>
        <w:ind w:left="0"/>
        <w:rPr>
          <w:lang w:val="en-US"/>
        </w:rPr>
      </w:pPr>
    </w:p>
    <w:p w14:paraId="73B72E6D" w14:textId="77777777" w:rsidR="0070397C" w:rsidRPr="00524D7C" w:rsidRDefault="0070397C" w:rsidP="0070397C">
      <w:pPr>
        <w:spacing w:before="480" w:after="0"/>
        <w:ind w:left="0"/>
        <w:rPr>
          <w:lang w:val="en-US"/>
        </w:rPr>
      </w:pPr>
      <w:r w:rsidRPr="00524D7C">
        <w:rPr>
          <w:lang w:val="en-US"/>
        </w:rPr>
        <w:br w:type="page"/>
      </w:r>
    </w:p>
    <w:p w14:paraId="557CFDDD" w14:textId="77777777" w:rsidR="0070397C" w:rsidRPr="00524D7C" w:rsidRDefault="0070397C" w:rsidP="0070397C">
      <w:pPr>
        <w:spacing w:before="480" w:after="0"/>
        <w:ind w:left="0"/>
        <w:rPr>
          <w:lang w:val="en-US"/>
        </w:rPr>
      </w:pPr>
    </w:p>
    <w:sdt>
      <w:sdtPr>
        <w:id w:val="1098198399"/>
        <w:docPartObj>
          <w:docPartGallery w:val="Table of Contents"/>
          <w:docPartUnique/>
        </w:docPartObj>
      </w:sdtPr>
      <w:sdtContent>
        <w:p w14:paraId="179C164D" w14:textId="1F98727F" w:rsidR="00455793" w:rsidRDefault="00455793">
          <w:pPr>
            <w:pStyle w:val="TOC1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2" w:author="Guest User" w:date="2023-02-27T06:24:00Z">
              <w:pPr/>
            </w:pPrChange>
          </w:pPr>
          <w:r>
            <w:fldChar w:fldCharType="begin"/>
          </w:r>
          <w:r w:rsidR="0070397C">
            <w:instrText>TOC \h \u \z</w:instrText>
          </w:r>
          <w:r>
            <w:fldChar w:fldCharType="separate"/>
          </w:r>
          <w:r>
            <w:fldChar w:fldCharType="begin"/>
          </w:r>
          <w:r>
            <w:instrText>HYPERLINK \l "_Toc1305269336" \h</w:instrText>
          </w:r>
          <w:r>
            <w:fldChar w:fldCharType="separate"/>
          </w:r>
          <w:r w:rsidR="19917AEB" w:rsidRPr="19917AEB">
            <w:rPr>
              <w:rStyle w:val="Hyperlink"/>
            </w:rPr>
            <w:t>1. Summary</w:t>
          </w:r>
          <w:ins w:id="3" w:author="Guest User" w:date="2023-02-27T06:24:00Z">
            <w:r w:rsidR="0070397C">
              <w:tab/>
            </w:r>
          </w:ins>
          <w:r w:rsidR="0070397C">
            <w:fldChar w:fldCharType="begin"/>
          </w:r>
          <w:r w:rsidR="0070397C">
            <w:instrText>PAGEREF _Toc1305269336 \h</w:instrText>
          </w:r>
          <w:r w:rsidR="0070397C">
            <w:fldChar w:fldCharType="separate"/>
          </w:r>
          <w:r w:rsidR="19917AEB" w:rsidRPr="19917AEB">
            <w:rPr>
              <w:rStyle w:val="Hyperlink"/>
            </w:rPr>
            <w:t>3</w:t>
          </w:r>
          <w:r w:rsidR="0070397C">
            <w:fldChar w:fldCharType="end"/>
          </w:r>
          <w:r>
            <w:fldChar w:fldCharType="end"/>
          </w:r>
        </w:p>
        <w:p w14:paraId="5A104F3A" w14:textId="7AD56838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4" w:author="Guest User" w:date="2023-02-27T06:24:00Z">
              <w:pPr/>
            </w:pPrChange>
          </w:pPr>
          <w:r>
            <w:fldChar w:fldCharType="begin"/>
          </w:r>
          <w:r>
            <w:instrText>HYPERLINK \l "_Toc1207686302" \h</w:instrText>
          </w:r>
          <w:r>
            <w:fldChar w:fldCharType="separate"/>
          </w:r>
          <w:r w:rsidR="19917AEB" w:rsidRPr="19917AEB">
            <w:rPr>
              <w:rStyle w:val="Hyperlink"/>
            </w:rPr>
            <w:t>1.1 Introduction</w:t>
          </w:r>
          <w:ins w:id="5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_Toc1207686302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3</w:t>
          </w:r>
          <w:r w:rsidR="00455793">
            <w:fldChar w:fldCharType="end"/>
          </w:r>
          <w:r>
            <w:fldChar w:fldCharType="end"/>
          </w:r>
        </w:p>
        <w:p w14:paraId="3EBC5A4F" w14:textId="3809B5C3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6" w:author="Guest User" w:date="2023-02-27T06:24:00Z">
              <w:pPr/>
            </w:pPrChange>
          </w:pPr>
          <w:r>
            <w:fldChar w:fldCharType="begin"/>
          </w:r>
          <w:r>
            <w:instrText>HYPERLINK \l "_Toc1890137735" \h</w:instrText>
          </w:r>
          <w:r>
            <w:fldChar w:fldCharType="separate"/>
          </w:r>
          <w:r w:rsidR="19917AEB" w:rsidRPr="19917AEB">
            <w:rPr>
              <w:rStyle w:val="Hyperlink"/>
            </w:rPr>
            <w:t>1.1 Objective</w:t>
          </w:r>
          <w:ins w:id="7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_Toc1890137735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4</w:t>
          </w:r>
          <w:r w:rsidR="00455793">
            <w:fldChar w:fldCharType="end"/>
          </w:r>
          <w:r>
            <w:fldChar w:fldCharType="end"/>
          </w:r>
        </w:p>
        <w:p w14:paraId="5AE1544D" w14:textId="55BF3C27" w:rsidR="00455793" w:rsidRDefault="00000000">
          <w:pPr>
            <w:pStyle w:val="TOC1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8" w:author="Guest User" w:date="2023-02-27T06:24:00Z">
              <w:pPr/>
            </w:pPrChange>
          </w:pPr>
          <w:r>
            <w:fldChar w:fldCharType="begin"/>
          </w:r>
          <w:r>
            <w:instrText>HYPERLINK \l "_Toc918074762" \h</w:instrText>
          </w:r>
          <w:r>
            <w:fldChar w:fldCharType="separate"/>
          </w:r>
          <w:r w:rsidR="19917AEB" w:rsidRPr="19917AEB">
            <w:rPr>
              <w:rStyle w:val="Hyperlink"/>
            </w:rPr>
            <w:t>2. Scope</w:t>
          </w:r>
          <w:ins w:id="9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_Toc918074762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4</w:t>
          </w:r>
          <w:r w:rsidR="00455793">
            <w:fldChar w:fldCharType="end"/>
          </w:r>
          <w:r>
            <w:fldChar w:fldCharType="end"/>
          </w:r>
        </w:p>
        <w:p w14:paraId="116BF261" w14:textId="666FAA4D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10" w:author="Guest User" w:date="2023-02-27T06:24:00Z">
              <w:pPr/>
            </w:pPrChange>
          </w:pPr>
          <w:r>
            <w:fldChar w:fldCharType="begin"/>
          </w:r>
          <w:r>
            <w:instrText>HYPERLINK \l "_Toc1223704533" \h</w:instrText>
          </w:r>
          <w:r>
            <w:fldChar w:fldCharType="separate"/>
          </w:r>
          <w:r w:rsidR="19917AEB" w:rsidRPr="19917AEB">
            <w:rPr>
              <w:rStyle w:val="Hyperlink"/>
            </w:rPr>
            <w:t>2.1 Scope as Impact on existing infrastructure</w:t>
          </w:r>
          <w:ins w:id="11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_Toc1223704533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5</w:t>
          </w:r>
          <w:r w:rsidR="00455793">
            <w:fldChar w:fldCharType="end"/>
          </w:r>
          <w:r>
            <w:fldChar w:fldCharType="end"/>
          </w:r>
        </w:p>
        <w:p w14:paraId="753E35FF" w14:textId="18ADEB1B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12" w:author="Guest User" w:date="2023-02-27T06:24:00Z">
              <w:pPr/>
            </w:pPrChange>
          </w:pPr>
          <w:r>
            <w:fldChar w:fldCharType="begin"/>
          </w:r>
          <w:r>
            <w:instrText>HYPERLINK \l "_Toc939711894" \h</w:instrText>
          </w:r>
          <w:r>
            <w:fldChar w:fldCharType="separate"/>
          </w:r>
          <w:r w:rsidR="19917AEB" w:rsidRPr="19917AEB">
            <w:rPr>
              <w:rStyle w:val="Hyperlink"/>
            </w:rPr>
            <w:t>2.2 Assumptions &amp; Risks</w:t>
          </w:r>
          <w:ins w:id="13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_Toc939711894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5</w:t>
          </w:r>
          <w:r w:rsidR="00455793">
            <w:fldChar w:fldCharType="end"/>
          </w:r>
          <w:r>
            <w:fldChar w:fldCharType="end"/>
          </w:r>
        </w:p>
        <w:p w14:paraId="6EAA71C4" w14:textId="31665887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14" w:author="Guest User" w:date="2023-02-27T06:24:00Z">
              <w:pPr/>
            </w:pPrChange>
          </w:pPr>
          <w:r>
            <w:fldChar w:fldCharType="begin"/>
          </w:r>
          <w:r>
            <w:instrText>HYPERLINK \l "_Toc1057998165" \h</w:instrText>
          </w:r>
          <w:r>
            <w:fldChar w:fldCharType="separate"/>
          </w:r>
          <w:r w:rsidR="19917AEB" w:rsidRPr="19917AEB">
            <w:rPr>
              <w:rStyle w:val="Hyperlink"/>
            </w:rPr>
            <w:t>2.3 Clarifications / Questions</w:t>
          </w:r>
          <w:ins w:id="15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_Toc1057998165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6</w:t>
          </w:r>
          <w:r w:rsidR="00455793">
            <w:fldChar w:fldCharType="end"/>
          </w:r>
          <w:r>
            <w:fldChar w:fldCharType="end"/>
          </w:r>
        </w:p>
        <w:p w14:paraId="1BDB6F68" w14:textId="7C9F15DC" w:rsidR="00455793" w:rsidRDefault="00000000">
          <w:pPr>
            <w:pStyle w:val="TOC1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16" w:author="Guest User" w:date="2023-02-27T06:24:00Z">
              <w:pPr/>
            </w:pPrChange>
          </w:pPr>
          <w:r>
            <w:fldChar w:fldCharType="begin"/>
          </w:r>
          <w:r>
            <w:instrText>HYPERLINK \l "_Toc138174248" \h</w:instrText>
          </w:r>
          <w:r>
            <w:fldChar w:fldCharType="separate"/>
          </w:r>
          <w:r w:rsidR="19917AEB" w:rsidRPr="19917AEB">
            <w:rPr>
              <w:rStyle w:val="Hyperlink"/>
            </w:rPr>
            <w:t>3. Implementation - Technical Design</w:t>
          </w:r>
          <w:ins w:id="17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_Toc138174248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7</w:t>
          </w:r>
          <w:r w:rsidR="00455793">
            <w:fldChar w:fldCharType="end"/>
          </w:r>
          <w:r>
            <w:fldChar w:fldCharType="end"/>
          </w:r>
        </w:p>
        <w:p w14:paraId="4C4D9E5B" w14:textId="6A780425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18" w:author="Guest User" w:date="2023-02-27T06:24:00Z">
              <w:pPr/>
            </w:pPrChange>
          </w:pPr>
          <w:r>
            <w:fldChar w:fldCharType="begin"/>
          </w:r>
          <w:r>
            <w:instrText>HYPERLINK \l "_Toc278851905" \h</w:instrText>
          </w:r>
          <w:r>
            <w:fldChar w:fldCharType="separate"/>
          </w:r>
          <w:r w:rsidR="19917AEB" w:rsidRPr="19917AEB">
            <w:rPr>
              <w:rStyle w:val="Hyperlink"/>
            </w:rPr>
            <w:t>3.1 Logical Architecture</w:t>
          </w:r>
          <w:ins w:id="19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_Toc278851905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8</w:t>
          </w:r>
          <w:r w:rsidR="00455793">
            <w:fldChar w:fldCharType="end"/>
          </w:r>
          <w:r>
            <w:fldChar w:fldCharType="end"/>
          </w:r>
        </w:p>
        <w:p w14:paraId="58C0DE07" w14:textId="5723F476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20" w:author="Guest User" w:date="2023-02-27T06:24:00Z">
              <w:pPr/>
            </w:pPrChange>
          </w:pPr>
          <w:r>
            <w:fldChar w:fldCharType="begin"/>
          </w:r>
          <w:r>
            <w:instrText>HYPERLINK \l "_Toc1230926225" \h</w:instrText>
          </w:r>
          <w:r>
            <w:fldChar w:fldCharType="separate"/>
          </w:r>
          <w:r w:rsidR="19917AEB" w:rsidRPr="19917AEB">
            <w:rPr>
              <w:rStyle w:val="Hyperlink"/>
            </w:rPr>
            <w:t>3.2 Request Flow</w:t>
          </w:r>
          <w:ins w:id="21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_Toc1230926225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9</w:t>
          </w:r>
          <w:r w:rsidR="00455793">
            <w:fldChar w:fldCharType="end"/>
          </w:r>
          <w:r>
            <w:fldChar w:fldCharType="end"/>
          </w:r>
        </w:p>
        <w:p w14:paraId="7A128BA1" w14:textId="4DFF8FA8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22" w:author="Guest User" w:date="2023-02-27T06:24:00Z">
              <w:pPr/>
            </w:pPrChange>
          </w:pPr>
          <w:r>
            <w:fldChar w:fldCharType="begin"/>
          </w:r>
          <w:r>
            <w:instrText>HYPERLINK \l "_Toc1252429153" \h</w:instrText>
          </w:r>
          <w:r>
            <w:fldChar w:fldCharType="separate"/>
          </w:r>
          <w:r w:rsidR="19917AEB" w:rsidRPr="19917AEB">
            <w:rPr>
              <w:rStyle w:val="Hyperlink"/>
            </w:rPr>
            <w:t>3.3 Components</w:t>
          </w:r>
          <w:ins w:id="23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_Toc1252429153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9</w:t>
          </w:r>
          <w:r w:rsidR="00455793">
            <w:fldChar w:fldCharType="end"/>
          </w:r>
          <w:r>
            <w:fldChar w:fldCharType="end"/>
          </w:r>
        </w:p>
        <w:p w14:paraId="34839E91" w14:textId="08D35D98" w:rsidR="00455793" w:rsidRDefault="00000000">
          <w:pPr>
            <w:pStyle w:val="TOC3"/>
            <w:tabs>
              <w:tab w:val="left" w:pos="1200"/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24" w:author="Guest User" w:date="2023-02-27T06:24:00Z">
              <w:pPr/>
            </w:pPrChange>
          </w:pPr>
          <w:r>
            <w:fldChar w:fldCharType="begin"/>
          </w:r>
          <w:r>
            <w:instrText>HYPERLINK \l "_Toc1334006106" \h</w:instrText>
          </w:r>
          <w:r>
            <w:fldChar w:fldCharType="separate"/>
          </w:r>
          <w:r w:rsidR="19917AEB" w:rsidRPr="19917AEB">
            <w:rPr>
              <w:rStyle w:val="Hyperlink"/>
            </w:rPr>
            <w:t>3.3.1</w:t>
          </w:r>
          <w:ins w:id="25" w:author="Guest User" w:date="2023-02-27T06:24:00Z">
            <w:r w:rsidR="00455793">
              <w:tab/>
            </w:r>
          </w:ins>
          <w:r w:rsidR="19917AEB" w:rsidRPr="19917AEB">
            <w:rPr>
              <w:rStyle w:val="Hyperlink"/>
            </w:rPr>
            <w:t>AIRFLOW</w:t>
          </w:r>
          <w:ins w:id="26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_Toc1334006106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9</w:t>
          </w:r>
          <w:r w:rsidR="00455793">
            <w:fldChar w:fldCharType="end"/>
          </w:r>
          <w:r>
            <w:fldChar w:fldCharType="end"/>
          </w:r>
        </w:p>
        <w:p w14:paraId="3866FCEA" w14:textId="532FAC08" w:rsidR="00455793" w:rsidRDefault="00000000">
          <w:pPr>
            <w:pStyle w:val="TOC4"/>
            <w:tabs>
              <w:tab w:val="left" w:pos="1200"/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27" w:author="Guest User" w:date="2023-02-27T06:24:00Z">
              <w:pPr/>
            </w:pPrChange>
          </w:pPr>
          <w:r>
            <w:fldChar w:fldCharType="begin"/>
          </w:r>
          <w:r>
            <w:instrText>HYPERLINK \l "_Toc774920336" \h</w:instrText>
          </w:r>
          <w:r>
            <w:fldChar w:fldCharType="separate"/>
          </w:r>
          <w:r w:rsidR="19917AEB" w:rsidRPr="19917AEB">
            <w:rPr>
              <w:rStyle w:val="Hyperlink"/>
            </w:rPr>
            <w:t>1.</w:t>
          </w:r>
          <w:ins w:id="28" w:author="Guest User" w:date="2023-02-27T06:24:00Z">
            <w:r w:rsidR="00455793">
              <w:tab/>
            </w:r>
          </w:ins>
          <w:r w:rsidR="19917AEB" w:rsidRPr="19917AEB">
            <w:rPr>
              <w:rStyle w:val="Hyperlink"/>
            </w:rPr>
            <w:t>Airflow to SFTP:</w:t>
          </w:r>
          <w:ins w:id="29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_Toc774920336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9</w:t>
          </w:r>
          <w:r w:rsidR="00455793">
            <w:fldChar w:fldCharType="end"/>
          </w:r>
          <w:r>
            <w:fldChar w:fldCharType="end"/>
          </w:r>
        </w:p>
        <w:p w14:paraId="6201677C" w14:textId="42321696" w:rsidR="00455793" w:rsidRDefault="00000000">
          <w:pPr>
            <w:pStyle w:val="TOC4"/>
            <w:tabs>
              <w:tab w:val="left" w:pos="1200"/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30" w:author="Guest User" w:date="2023-02-27T06:24:00Z">
              <w:pPr/>
            </w:pPrChange>
          </w:pPr>
          <w:r>
            <w:fldChar w:fldCharType="begin"/>
          </w:r>
          <w:r>
            <w:instrText>HYPERLINK \l "_Toc398568501" \h</w:instrText>
          </w:r>
          <w:r>
            <w:fldChar w:fldCharType="separate"/>
          </w:r>
          <w:r w:rsidR="19917AEB" w:rsidRPr="19917AEB">
            <w:rPr>
              <w:rStyle w:val="Hyperlink"/>
            </w:rPr>
            <w:t>2.</w:t>
          </w:r>
          <w:ins w:id="31" w:author="Guest User" w:date="2023-02-27T06:24:00Z">
            <w:r w:rsidR="00455793">
              <w:tab/>
            </w:r>
          </w:ins>
          <w:r w:rsidR="19917AEB" w:rsidRPr="19917AEB">
            <w:rPr>
              <w:rStyle w:val="Hyperlink"/>
            </w:rPr>
            <w:t>Airflow to Jupyter:</w:t>
          </w:r>
          <w:ins w:id="32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_Toc398568501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10</w:t>
          </w:r>
          <w:r w:rsidR="00455793">
            <w:fldChar w:fldCharType="end"/>
          </w:r>
          <w:r>
            <w:fldChar w:fldCharType="end"/>
          </w:r>
        </w:p>
        <w:p w14:paraId="6AEBEF03" w14:textId="74D9C2D2" w:rsidR="00455793" w:rsidRDefault="00000000">
          <w:pPr>
            <w:pStyle w:val="TOC4"/>
            <w:tabs>
              <w:tab w:val="left" w:pos="1200"/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33" w:author="Guest User" w:date="2023-02-27T06:24:00Z">
              <w:pPr/>
            </w:pPrChange>
          </w:pPr>
          <w:r>
            <w:fldChar w:fldCharType="begin"/>
          </w:r>
          <w:r>
            <w:instrText>HYPERLINK \l "_Toc815669418" \h</w:instrText>
          </w:r>
          <w:r>
            <w:fldChar w:fldCharType="separate"/>
          </w:r>
          <w:r w:rsidR="19917AEB" w:rsidRPr="19917AEB">
            <w:rPr>
              <w:rStyle w:val="Hyperlink"/>
            </w:rPr>
            <w:t>3.</w:t>
          </w:r>
          <w:ins w:id="34" w:author="Guest User" w:date="2023-02-27T06:24:00Z">
            <w:r w:rsidR="00455793">
              <w:tab/>
            </w:r>
          </w:ins>
          <w:r w:rsidR="19917AEB" w:rsidRPr="19917AEB">
            <w:rPr>
              <w:rStyle w:val="Hyperlink"/>
            </w:rPr>
            <w:t>Airflow to S3:</w:t>
          </w:r>
          <w:ins w:id="35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_Toc815669418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10</w:t>
          </w:r>
          <w:r w:rsidR="00455793">
            <w:fldChar w:fldCharType="end"/>
          </w:r>
          <w:r>
            <w:fldChar w:fldCharType="end"/>
          </w:r>
        </w:p>
        <w:p w14:paraId="783D46AA" w14:textId="1188C792" w:rsidR="00455793" w:rsidRDefault="00000000">
          <w:pPr>
            <w:pStyle w:val="TOC4"/>
            <w:tabs>
              <w:tab w:val="left" w:pos="1200"/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36" w:author="Guest User" w:date="2023-02-27T06:24:00Z">
              <w:pPr/>
            </w:pPrChange>
          </w:pPr>
          <w:r>
            <w:fldChar w:fldCharType="begin"/>
          </w:r>
          <w:r>
            <w:instrText>HYPERLINK \l "_Toc1723370718" \h</w:instrText>
          </w:r>
          <w:r>
            <w:fldChar w:fldCharType="separate"/>
          </w:r>
          <w:r w:rsidR="19917AEB" w:rsidRPr="19917AEB">
            <w:rPr>
              <w:rStyle w:val="Hyperlink"/>
            </w:rPr>
            <w:t>4.</w:t>
          </w:r>
          <w:ins w:id="37" w:author="Guest User" w:date="2023-02-27T06:24:00Z">
            <w:r w:rsidR="00455793">
              <w:tab/>
            </w:r>
          </w:ins>
          <w:r w:rsidR="19917AEB" w:rsidRPr="19917AEB">
            <w:rPr>
              <w:rStyle w:val="Hyperlink"/>
            </w:rPr>
            <w:t>S3 to Airflow:</w:t>
          </w:r>
          <w:ins w:id="38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_Toc1723370718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10</w:t>
          </w:r>
          <w:r w:rsidR="00455793">
            <w:fldChar w:fldCharType="end"/>
          </w:r>
          <w:r>
            <w:fldChar w:fldCharType="end"/>
          </w:r>
        </w:p>
        <w:p w14:paraId="61CCDC45" w14:textId="1341992F" w:rsidR="00455793" w:rsidRDefault="00000000">
          <w:pPr>
            <w:pStyle w:val="TOC4"/>
            <w:tabs>
              <w:tab w:val="left" w:pos="1200"/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39" w:author="Guest User" w:date="2023-02-27T06:24:00Z">
              <w:pPr/>
            </w:pPrChange>
          </w:pPr>
          <w:r>
            <w:fldChar w:fldCharType="begin"/>
          </w:r>
          <w:r>
            <w:instrText>HYPERLINK \l "_Toc1112414085" \h</w:instrText>
          </w:r>
          <w:r>
            <w:fldChar w:fldCharType="separate"/>
          </w:r>
          <w:r w:rsidR="19917AEB" w:rsidRPr="19917AEB">
            <w:rPr>
              <w:rStyle w:val="Hyperlink"/>
            </w:rPr>
            <w:t>5.</w:t>
          </w:r>
          <w:ins w:id="40" w:author="Guest User" w:date="2023-02-27T06:24:00Z">
            <w:r w:rsidR="00455793">
              <w:tab/>
            </w:r>
          </w:ins>
          <w:r w:rsidR="19917AEB" w:rsidRPr="19917AEB">
            <w:rPr>
              <w:rStyle w:val="Hyperlink"/>
            </w:rPr>
            <w:t>Airflow to EMR:</w:t>
          </w:r>
          <w:ins w:id="41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_Toc1112414085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10</w:t>
          </w:r>
          <w:r w:rsidR="00455793">
            <w:fldChar w:fldCharType="end"/>
          </w:r>
          <w:r>
            <w:fldChar w:fldCharType="end"/>
          </w:r>
        </w:p>
        <w:p w14:paraId="0B2B2E4B" w14:textId="15645862" w:rsidR="00455793" w:rsidRDefault="00000000">
          <w:pPr>
            <w:pStyle w:val="TOC4"/>
            <w:tabs>
              <w:tab w:val="left" w:pos="1200"/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42" w:author="Guest User" w:date="2023-02-27T06:24:00Z">
              <w:pPr/>
            </w:pPrChange>
          </w:pPr>
          <w:r>
            <w:fldChar w:fldCharType="begin"/>
          </w:r>
          <w:r>
            <w:instrText>HYPERLINK \l "_Toc432982554" \h</w:instrText>
          </w:r>
          <w:r>
            <w:fldChar w:fldCharType="separate"/>
          </w:r>
          <w:r w:rsidR="19917AEB" w:rsidRPr="19917AEB">
            <w:rPr>
              <w:rStyle w:val="Hyperlink"/>
            </w:rPr>
            <w:t>6.</w:t>
          </w:r>
          <w:ins w:id="43" w:author="Guest User" w:date="2023-02-27T06:24:00Z">
            <w:r w:rsidR="00455793">
              <w:tab/>
            </w:r>
          </w:ins>
          <w:r w:rsidR="19917AEB" w:rsidRPr="19917AEB">
            <w:rPr>
              <w:rStyle w:val="Hyperlink"/>
            </w:rPr>
            <w:t>OBS to Airflow:</w:t>
          </w:r>
          <w:ins w:id="44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_Toc432982554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10</w:t>
          </w:r>
          <w:r w:rsidR="00455793">
            <w:fldChar w:fldCharType="end"/>
          </w:r>
          <w:r>
            <w:fldChar w:fldCharType="end"/>
          </w:r>
        </w:p>
        <w:p w14:paraId="129BA3F4" w14:textId="7D67A261" w:rsidR="00455793" w:rsidRDefault="00000000">
          <w:pPr>
            <w:pStyle w:val="TOC3"/>
            <w:tabs>
              <w:tab w:val="left" w:pos="1200"/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45" w:author="Guest User" w:date="2023-02-27T06:24:00Z">
              <w:pPr/>
            </w:pPrChange>
          </w:pPr>
          <w:r>
            <w:fldChar w:fldCharType="begin"/>
          </w:r>
          <w:r>
            <w:instrText>HYPERLINK \l "_Toc1817547895" \h</w:instrText>
          </w:r>
          <w:r>
            <w:fldChar w:fldCharType="separate"/>
          </w:r>
          <w:r w:rsidR="19917AEB" w:rsidRPr="19917AEB">
            <w:rPr>
              <w:rStyle w:val="Hyperlink"/>
            </w:rPr>
            <w:t>3.3.2</w:t>
          </w:r>
          <w:ins w:id="46" w:author="Guest User" w:date="2023-02-27T06:24:00Z">
            <w:r w:rsidR="00455793">
              <w:tab/>
            </w:r>
          </w:ins>
          <w:r w:rsidR="19917AEB" w:rsidRPr="19917AEB">
            <w:rPr>
              <w:rStyle w:val="Hyperlink"/>
            </w:rPr>
            <w:t>JUPYTER</w:t>
          </w:r>
          <w:ins w:id="47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_Toc1817547895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10</w:t>
          </w:r>
          <w:r w:rsidR="00455793">
            <w:fldChar w:fldCharType="end"/>
          </w:r>
          <w:r>
            <w:fldChar w:fldCharType="end"/>
          </w:r>
        </w:p>
        <w:p w14:paraId="77ED7DA9" w14:textId="64919572" w:rsidR="00455793" w:rsidRDefault="00000000">
          <w:pPr>
            <w:pStyle w:val="TOC3"/>
            <w:tabs>
              <w:tab w:val="left" w:pos="1200"/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48" w:author="Guest User" w:date="2023-02-27T06:24:00Z">
              <w:pPr/>
            </w:pPrChange>
          </w:pPr>
          <w:r>
            <w:fldChar w:fldCharType="begin"/>
          </w:r>
          <w:r>
            <w:instrText>HYPERLINK \l "_Toc358473426" \h</w:instrText>
          </w:r>
          <w:r>
            <w:fldChar w:fldCharType="separate"/>
          </w:r>
          <w:r w:rsidR="19917AEB" w:rsidRPr="19917AEB">
            <w:rPr>
              <w:rStyle w:val="Hyperlink"/>
            </w:rPr>
            <w:t>3.3.3</w:t>
          </w:r>
          <w:ins w:id="49" w:author="Guest User" w:date="2023-02-27T06:24:00Z">
            <w:r w:rsidR="00455793">
              <w:tab/>
            </w:r>
          </w:ins>
          <w:r w:rsidR="19917AEB" w:rsidRPr="19917AEB">
            <w:rPr>
              <w:rStyle w:val="Hyperlink"/>
            </w:rPr>
            <w:t>SFTP</w:t>
          </w:r>
          <w:ins w:id="50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_Toc358473426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10</w:t>
          </w:r>
          <w:r w:rsidR="00455793">
            <w:fldChar w:fldCharType="end"/>
          </w:r>
          <w:r>
            <w:fldChar w:fldCharType="end"/>
          </w:r>
        </w:p>
        <w:p w14:paraId="6CFABB2C" w14:textId="101FB57F" w:rsidR="00455793" w:rsidRDefault="00000000">
          <w:pPr>
            <w:pStyle w:val="TOC4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51" w:author="Guest User" w:date="2023-02-27T06:24:00Z">
              <w:pPr/>
            </w:pPrChange>
          </w:pPr>
          <w:r>
            <w:fldChar w:fldCharType="begin"/>
          </w:r>
          <w:r>
            <w:instrText>HYPERLINK \l "_Toc1041365088" \h</w:instrText>
          </w:r>
          <w:r>
            <w:fldChar w:fldCharType="separate"/>
          </w:r>
          <w:r w:rsidR="19917AEB" w:rsidRPr="19917AEB">
            <w:rPr>
              <w:rStyle w:val="Hyperlink"/>
            </w:rPr>
            <w:t>1. Airflow to SFTP:</w:t>
          </w:r>
          <w:ins w:id="52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_Toc1041365088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10</w:t>
          </w:r>
          <w:r w:rsidR="00455793">
            <w:fldChar w:fldCharType="end"/>
          </w:r>
          <w:r>
            <w:fldChar w:fldCharType="end"/>
          </w:r>
        </w:p>
        <w:p w14:paraId="69EB6DB5" w14:textId="5CB8AA49" w:rsidR="00455793" w:rsidRDefault="00000000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53" w:author="Guest User" w:date="2023-02-27T06:24:00Z">
              <w:pPr/>
            </w:pPrChange>
          </w:pPr>
          <w:r>
            <w:fldChar w:fldCharType="begin"/>
          </w:r>
          <w:r>
            <w:instrText>HYPERLINK \l "_Toc2083692259" \h</w:instrText>
          </w:r>
          <w:r>
            <w:fldChar w:fldCharType="separate"/>
          </w:r>
          <w:r w:rsidR="19917AEB" w:rsidRPr="19917AEB">
            <w:rPr>
              <w:rStyle w:val="Hyperlink"/>
            </w:rPr>
            <w:t>3.3.4 EMR</w:t>
          </w:r>
          <w:ins w:id="54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_Toc2083692259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11</w:t>
          </w:r>
          <w:r w:rsidR="00455793">
            <w:fldChar w:fldCharType="end"/>
          </w:r>
          <w:r>
            <w:fldChar w:fldCharType="end"/>
          </w:r>
        </w:p>
        <w:p w14:paraId="07DCBA29" w14:textId="5ACCDCE9" w:rsidR="00455793" w:rsidRDefault="00000000">
          <w:pPr>
            <w:pStyle w:val="TOC4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55" w:author="Guest User" w:date="2023-02-27T06:24:00Z">
              <w:pPr/>
            </w:pPrChange>
          </w:pPr>
          <w:r>
            <w:fldChar w:fldCharType="begin"/>
          </w:r>
          <w:r>
            <w:instrText>HYPERLINK \l "_Toc1188818374" \h</w:instrText>
          </w:r>
          <w:r>
            <w:fldChar w:fldCharType="separate"/>
          </w:r>
          <w:r w:rsidR="19917AEB" w:rsidRPr="19917AEB">
            <w:rPr>
              <w:rStyle w:val="Hyperlink"/>
            </w:rPr>
            <w:t>1. EMR to S3:</w:t>
          </w:r>
          <w:ins w:id="56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_Toc1188818374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11</w:t>
          </w:r>
          <w:r w:rsidR="00455793">
            <w:fldChar w:fldCharType="end"/>
          </w:r>
          <w:r>
            <w:fldChar w:fldCharType="end"/>
          </w:r>
        </w:p>
        <w:p w14:paraId="39DE5E9B" w14:textId="3FB9700F" w:rsidR="00455793" w:rsidRDefault="00000000">
          <w:pPr>
            <w:pStyle w:val="TOC4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57" w:author="Guest User" w:date="2023-02-27T06:24:00Z">
              <w:pPr/>
            </w:pPrChange>
          </w:pPr>
          <w:r>
            <w:fldChar w:fldCharType="begin"/>
          </w:r>
          <w:r>
            <w:instrText>HYPERLINK \l "_Toc2131635095" \h</w:instrText>
          </w:r>
          <w:r>
            <w:fldChar w:fldCharType="separate"/>
          </w:r>
          <w:r w:rsidR="19917AEB" w:rsidRPr="19917AEB">
            <w:rPr>
              <w:rStyle w:val="Hyperlink"/>
            </w:rPr>
            <w:t>2. S3 to EMR:</w:t>
          </w:r>
          <w:ins w:id="58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_Toc2131635095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11</w:t>
          </w:r>
          <w:r w:rsidR="00455793">
            <w:fldChar w:fldCharType="end"/>
          </w:r>
          <w:r>
            <w:fldChar w:fldCharType="end"/>
          </w:r>
        </w:p>
        <w:p w14:paraId="22E0447D" w14:textId="0F2AD50C" w:rsidR="00455793" w:rsidRDefault="00000000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59" w:author="Guest User" w:date="2023-02-27T06:24:00Z">
              <w:pPr/>
            </w:pPrChange>
          </w:pPr>
          <w:r>
            <w:fldChar w:fldCharType="begin"/>
          </w:r>
          <w:r>
            <w:instrText>HYPERLINK \l "_Toc1124811563" \h</w:instrText>
          </w:r>
          <w:r>
            <w:fldChar w:fldCharType="separate"/>
          </w:r>
          <w:r w:rsidR="19917AEB" w:rsidRPr="19917AEB">
            <w:rPr>
              <w:rStyle w:val="Hyperlink"/>
            </w:rPr>
            <w:t>3.3.5 Application Flow (Hasura to Application)</w:t>
          </w:r>
          <w:ins w:id="60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_Toc1124811563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11</w:t>
          </w:r>
          <w:r w:rsidR="00455793">
            <w:fldChar w:fldCharType="end"/>
          </w:r>
          <w:r>
            <w:fldChar w:fldCharType="end"/>
          </w:r>
        </w:p>
        <w:p w14:paraId="10B043A2" w14:textId="7DF645F0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61" w:author="Guest User" w:date="2023-02-27T06:24:00Z">
              <w:pPr/>
            </w:pPrChange>
          </w:pPr>
          <w:r>
            <w:fldChar w:fldCharType="begin"/>
          </w:r>
          <w:r>
            <w:instrText>HYPERLINK \l "_Toc2070516295" \h</w:instrText>
          </w:r>
          <w:r>
            <w:fldChar w:fldCharType="separate"/>
          </w:r>
          <w:r w:rsidR="19917AEB" w:rsidRPr="19917AEB">
            <w:rPr>
              <w:rStyle w:val="Hyperlink"/>
            </w:rPr>
            <w:t>3.4 Implementation Strategy</w:t>
          </w:r>
          <w:ins w:id="62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_Toc2070516295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11</w:t>
          </w:r>
          <w:r w:rsidR="00455793">
            <w:fldChar w:fldCharType="end"/>
          </w:r>
          <w:r>
            <w:fldChar w:fldCharType="end"/>
          </w:r>
        </w:p>
        <w:p w14:paraId="551F579F" w14:textId="016FFF8D" w:rsidR="00455793" w:rsidRDefault="00000000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63" w:author="Guest User" w:date="2023-02-27T06:24:00Z">
              <w:pPr/>
            </w:pPrChange>
          </w:pPr>
          <w:r>
            <w:fldChar w:fldCharType="begin"/>
          </w:r>
          <w:r>
            <w:instrText>HYPERLINK \l "_Toc868421877" \h</w:instrText>
          </w:r>
          <w:r>
            <w:fldChar w:fldCharType="separate"/>
          </w:r>
          <w:r w:rsidR="19917AEB" w:rsidRPr="19917AEB">
            <w:rPr>
              <w:rStyle w:val="Hyperlink"/>
            </w:rPr>
            <w:t>3.4.1 Creating S3 Buckets and Copying Data in New KBZ Account B</w:t>
          </w:r>
          <w:ins w:id="64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_Toc868421877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12</w:t>
          </w:r>
          <w:r w:rsidR="00455793">
            <w:fldChar w:fldCharType="end"/>
          </w:r>
          <w:r>
            <w:fldChar w:fldCharType="end"/>
          </w:r>
        </w:p>
        <w:p w14:paraId="2E714A53" w14:textId="11757D83" w:rsidR="00455793" w:rsidRDefault="00000000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65" w:author="Guest User" w:date="2023-02-27T06:24:00Z">
              <w:pPr/>
            </w:pPrChange>
          </w:pPr>
          <w:r>
            <w:fldChar w:fldCharType="begin"/>
          </w:r>
          <w:r>
            <w:instrText>HYPERLINK \l "_Toc1069470413" \h</w:instrText>
          </w:r>
          <w:r>
            <w:fldChar w:fldCharType="separate"/>
          </w:r>
          <w:r w:rsidR="19917AEB" w:rsidRPr="19917AEB">
            <w:rPr>
              <w:rStyle w:val="Hyperlink"/>
            </w:rPr>
            <w:t>3.4.2 Creating AWS EC2 in Account A and Account B</w:t>
          </w:r>
          <w:ins w:id="66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_Toc1069470413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15</w:t>
          </w:r>
          <w:r w:rsidR="00455793">
            <w:fldChar w:fldCharType="end"/>
          </w:r>
          <w:r>
            <w:fldChar w:fldCharType="end"/>
          </w:r>
        </w:p>
        <w:p w14:paraId="4B3D2AA4" w14:textId="6BEAFE21" w:rsidR="00455793" w:rsidRDefault="00000000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67" w:author="Guest User" w:date="2023-02-27T06:24:00Z">
              <w:pPr/>
            </w:pPrChange>
          </w:pPr>
          <w:r>
            <w:fldChar w:fldCharType="begin"/>
          </w:r>
          <w:r>
            <w:instrText>HYPERLINK \l "_Toc1598381418" \h</w:instrText>
          </w:r>
          <w:r>
            <w:fldChar w:fldCharType="separate"/>
          </w:r>
          <w:r w:rsidR="19917AEB" w:rsidRPr="19917AEB">
            <w:rPr>
              <w:rStyle w:val="Hyperlink"/>
            </w:rPr>
            <w:t>3.4.3 DB Snapshot Copy from Account A to Account B</w:t>
          </w:r>
          <w:ins w:id="68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_Toc1598381418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18</w:t>
          </w:r>
          <w:r w:rsidR="00455793">
            <w:fldChar w:fldCharType="end"/>
          </w:r>
          <w:r>
            <w:fldChar w:fldCharType="end"/>
          </w:r>
        </w:p>
        <w:p w14:paraId="0499C347" w14:textId="6112B4D0" w:rsidR="00455793" w:rsidRDefault="00000000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69" w:author="Guest User" w:date="2023-02-27T06:24:00Z">
              <w:pPr/>
            </w:pPrChange>
          </w:pPr>
          <w:r>
            <w:fldChar w:fldCharType="begin"/>
          </w:r>
          <w:r>
            <w:instrText>HYPERLINK \l "_Toc1499305148" \h</w:instrText>
          </w:r>
          <w:r>
            <w:fldChar w:fldCharType="separate"/>
          </w:r>
          <w:r w:rsidR="19917AEB" w:rsidRPr="19917AEB">
            <w:rPr>
              <w:rStyle w:val="Hyperlink"/>
            </w:rPr>
            <w:t>3.4.4 DAG Script Changes</w:t>
          </w:r>
          <w:ins w:id="70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_Toc1499305148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19</w:t>
          </w:r>
          <w:r w:rsidR="00455793">
            <w:fldChar w:fldCharType="end"/>
          </w:r>
          <w:r>
            <w:fldChar w:fldCharType="end"/>
          </w:r>
        </w:p>
        <w:p w14:paraId="19E52B46" w14:textId="3DE61B94" w:rsidR="00455793" w:rsidRDefault="00000000">
          <w:pPr>
            <w:pStyle w:val="TOC1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71" w:author="Guest User" w:date="2023-02-27T06:24:00Z">
              <w:pPr/>
            </w:pPrChange>
          </w:pPr>
          <w:r>
            <w:fldChar w:fldCharType="begin"/>
          </w:r>
          <w:r>
            <w:instrText>HYPERLINK \l "_Toc768757241" \h</w:instrText>
          </w:r>
          <w:r>
            <w:fldChar w:fldCharType="separate"/>
          </w:r>
          <w:r w:rsidR="19917AEB" w:rsidRPr="19917AEB">
            <w:rPr>
              <w:rStyle w:val="Hyperlink"/>
            </w:rPr>
            <w:t>4. Deployment Strategy</w:t>
          </w:r>
          <w:ins w:id="72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_Toc768757241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21</w:t>
          </w:r>
          <w:r w:rsidR="00455793">
            <w:fldChar w:fldCharType="end"/>
          </w:r>
          <w:r>
            <w:fldChar w:fldCharType="end"/>
          </w:r>
        </w:p>
        <w:p w14:paraId="07B9E3EA" w14:textId="5389002F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73" w:author="Guest User" w:date="2023-02-27T06:24:00Z">
              <w:pPr/>
            </w:pPrChange>
          </w:pPr>
          <w:r>
            <w:lastRenderedPageBreak/>
            <w:fldChar w:fldCharType="begin"/>
          </w:r>
          <w:r>
            <w:instrText>HYPERLINK \l "_Toc1144605741" \h</w:instrText>
          </w:r>
          <w:r>
            <w:fldChar w:fldCharType="separate"/>
          </w:r>
          <w:r w:rsidR="19917AEB" w:rsidRPr="19917AEB">
            <w:rPr>
              <w:rStyle w:val="Hyperlink"/>
            </w:rPr>
            <w:t>4.1 Cutover Plan</w:t>
          </w:r>
          <w:ins w:id="74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_Toc1144605741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21</w:t>
          </w:r>
          <w:r w:rsidR="00455793">
            <w:fldChar w:fldCharType="end"/>
          </w:r>
          <w:r>
            <w:fldChar w:fldCharType="end"/>
          </w:r>
        </w:p>
        <w:p w14:paraId="0169466D" w14:textId="4BA85172" w:rsidR="00455793" w:rsidRDefault="00000000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75" w:author="Guest User" w:date="2023-02-27T06:24:00Z">
              <w:pPr/>
            </w:pPrChange>
          </w:pPr>
          <w:r>
            <w:fldChar w:fldCharType="begin"/>
          </w:r>
          <w:r>
            <w:instrText>HYPERLINK \l "_Toc1832586421" \h</w:instrText>
          </w:r>
          <w:r>
            <w:fldChar w:fldCharType="separate"/>
          </w:r>
          <w:r w:rsidR="19917AEB" w:rsidRPr="19917AEB">
            <w:rPr>
              <w:rStyle w:val="Hyperlink"/>
            </w:rPr>
            <w:t>4.1.1 Prerequisites</w:t>
          </w:r>
          <w:ins w:id="76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_Toc1832586421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21</w:t>
          </w:r>
          <w:r w:rsidR="00455793">
            <w:fldChar w:fldCharType="end"/>
          </w:r>
          <w:r>
            <w:fldChar w:fldCharType="end"/>
          </w:r>
        </w:p>
        <w:p w14:paraId="3EBF82D6" w14:textId="7815FE9A" w:rsidR="00455793" w:rsidRDefault="00000000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77" w:author="Guest User" w:date="2023-02-27T06:24:00Z">
              <w:pPr/>
            </w:pPrChange>
          </w:pPr>
          <w:r>
            <w:fldChar w:fldCharType="begin"/>
          </w:r>
          <w:r>
            <w:instrText>HYPERLINK \l "_Toc387689769" \h</w:instrText>
          </w:r>
          <w:r>
            <w:fldChar w:fldCharType="separate"/>
          </w:r>
          <w:r w:rsidR="19917AEB" w:rsidRPr="19917AEB">
            <w:rPr>
              <w:rStyle w:val="Hyperlink"/>
            </w:rPr>
            <w:t>4.1.2 DAY 1</w:t>
          </w:r>
          <w:ins w:id="78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_Toc387689769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21</w:t>
          </w:r>
          <w:r w:rsidR="00455793">
            <w:fldChar w:fldCharType="end"/>
          </w:r>
          <w:r>
            <w:fldChar w:fldCharType="end"/>
          </w:r>
        </w:p>
        <w:p w14:paraId="540B3145" w14:textId="6F44DAB6" w:rsidR="00455793" w:rsidRDefault="00000000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79" w:author="Guest User" w:date="2023-02-27T06:24:00Z">
              <w:pPr/>
            </w:pPrChange>
          </w:pPr>
          <w:r>
            <w:fldChar w:fldCharType="begin"/>
          </w:r>
          <w:r>
            <w:instrText>HYPERLINK \l "_Toc424419303" \h</w:instrText>
          </w:r>
          <w:r>
            <w:fldChar w:fldCharType="separate"/>
          </w:r>
          <w:r w:rsidR="19917AEB" w:rsidRPr="19917AEB">
            <w:rPr>
              <w:rStyle w:val="Hyperlink"/>
            </w:rPr>
            <w:t>4.1.3 DAY 2</w:t>
          </w:r>
          <w:ins w:id="80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_Toc424419303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22</w:t>
          </w:r>
          <w:r w:rsidR="00455793">
            <w:fldChar w:fldCharType="end"/>
          </w:r>
          <w:r>
            <w:fldChar w:fldCharType="end"/>
          </w:r>
        </w:p>
        <w:p w14:paraId="4C6E0E17" w14:textId="29657303" w:rsidR="00455793" w:rsidRDefault="00000000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81" w:author="Guest User" w:date="2023-02-27T06:24:00Z">
              <w:pPr/>
            </w:pPrChange>
          </w:pPr>
          <w:r>
            <w:fldChar w:fldCharType="begin"/>
          </w:r>
          <w:r>
            <w:instrText>HYPERLINK \l "_Toc1215945450" \h</w:instrText>
          </w:r>
          <w:r>
            <w:fldChar w:fldCharType="separate"/>
          </w:r>
          <w:r w:rsidR="19917AEB" w:rsidRPr="19917AEB">
            <w:rPr>
              <w:rStyle w:val="Hyperlink"/>
            </w:rPr>
            <w:t>4.1.4 Observations/Conclusion/Success Criteria</w:t>
          </w:r>
          <w:ins w:id="82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_Toc1215945450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22</w:t>
          </w:r>
          <w:r w:rsidR="00455793">
            <w:fldChar w:fldCharType="end"/>
          </w:r>
          <w:r>
            <w:fldChar w:fldCharType="end"/>
          </w:r>
        </w:p>
        <w:p w14:paraId="351F6305" w14:textId="350BA908" w:rsidR="00455793" w:rsidRDefault="00000000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83" w:author="Guest User" w:date="2023-02-27T06:24:00Z">
              <w:pPr/>
            </w:pPrChange>
          </w:pPr>
          <w:r>
            <w:fldChar w:fldCharType="begin"/>
          </w:r>
          <w:r>
            <w:instrText>HYPERLINK \l "_Toc1325151938" \h</w:instrText>
          </w:r>
          <w:r>
            <w:fldChar w:fldCharType="separate"/>
          </w:r>
          <w:r w:rsidR="19917AEB" w:rsidRPr="19917AEB">
            <w:rPr>
              <w:rStyle w:val="Hyperlink"/>
            </w:rPr>
            <w:t>4.1.5 Rollback Plan</w:t>
          </w:r>
          <w:ins w:id="84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_Toc1325151938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22</w:t>
          </w:r>
          <w:r w:rsidR="00455793">
            <w:fldChar w:fldCharType="end"/>
          </w:r>
          <w:r>
            <w:fldChar w:fldCharType="end"/>
          </w:r>
        </w:p>
        <w:p w14:paraId="1026886B" w14:textId="6D2BA99C" w:rsidR="00455793" w:rsidRDefault="00000000">
          <w:pPr>
            <w:pStyle w:val="TOC1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85" w:author="Guest User" w:date="2023-02-27T06:24:00Z">
              <w:pPr/>
            </w:pPrChange>
          </w:pPr>
          <w:r>
            <w:fldChar w:fldCharType="begin"/>
          </w:r>
          <w:r>
            <w:instrText>HYPERLINK \l "_Toc887987275" \h</w:instrText>
          </w:r>
          <w:r>
            <w:fldChar w:fldCharType="separate"/>
          </w:r>
          <w:r w:rsidR="19917AEB" w:rsidRPr="19917AEB">
            <w:rPr>
              <w:rStyle w:val="Hyperlink"/>
            </w:rPr>
            <w:t>5. Non-Functional requirements</w:t>
          </w:r>
          <w:ins w:id="86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_Toc887987275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22</w:t>
          </w:r>
          <w:r w:rsidR="00455793">
            <w:fldChar w:fldCharType="end"/>
          </w:r>
          <w:r>
            <w:fldChar w:fldCharType="end"/>
          </w:r>
        </w:p>
        <w:p w14:paraId="314C1CEE" w14:textId="489EACD7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87" w:author="Guest User" w:date="2023-02-27T06:24:00Z">
              <w:pPr/>
            </w:pPrChange>
          </w:pPr>
          <w:r>
            <w:fldChar w:fldCharType="begin"/>
          </w:r>
          <w:r>
            <w:instrText>HYPERLINK \l "_Toc464385046" \h</w:instrText>
          </w:r>
          <w:r>
            <w:fldChar w:fldCharType="separate"/>
          </w:r>
          <w:r w:rsidR="19917AEB" w:rsidRPr="19917AEB">
            <w:rPr>
              <w:rStyle w:val="Hyperlink"/>
            </w:rPr>
            <w:t>5.1 Additional Cost Estimates</w:t>
          </w:r>
          <w:ins w:id="88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_Toc464385046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22</w:t>
          </w:r>
          <w:r w:rsidR="00455793">
            <w:fldChar w:fldCharType="end"/>
          </w:r>
          <w:r>
            <w:fldChar w:fldCharType="end"/>
          </w:r>
        </w:p>
        <w:p w14:paraId="4FFEA8CE" w14:textId="07A63170" w:rsidR="00455793" w:rsidRDefault="00000000">
          <w:pPr>
            <w:pStyle w:val="TOC2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89" w:author="Guest User" w:date="2023-02-27T06:24:00Z">
              <w:pPr/>
            </w:pPrChange>
          </w:pPr>
          <w:r>
            <w:fldChar w:fldCharType="begin"/>
          </w:r>
          <w:r>
            <w:instrText>HYPERLINK \l "_Toc316851917" \h</w:instrText>
          </w:r>
          <w:r>
            <w:fldChar w:fldCharType="separate"/>
          </w:r>
          <w:r w:rsidR="19917AEB" w:rsidRPr="19917AEB">
            <w:rPr>
              <w:rStyle w:val="Hyperlink"/>
            </w:rPr>
            <w:t>5.2 Essentials</w:t>
          </w:r>
          <w:ins w:id="90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_Toc316851917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23</w:t>
          </w:r>
          <w:r w:rsidR="00455793">
            <w:fldChar w:fldCharType="end"/>
          </w:r>
          <w:r>
            <w:fldChar w:fldCharType="end"/>
          </w:r>
        </w:p>
        <w:p w14:paraId="779ED893" w14:textId="08802FAE" w:rsidR="00455793" w:rsidRDefault="00000000">
          <w:pPr>
            <w:pStyle w:val="TOC1"/>
            <w:tabs>
              <w:tab w:val="right" w:leader="dot" w:pos="10800"/>
            </w:tabs>
            <w:rPr>
              <w:rStyle w:val="Hyperlink"/>
              <w:noProof/>
              <w:lang w:val="en-IN" w:eastAsia="en-US"/>
            </w:rPr>
            <w:pPrChange w:id="91" w:author="Guest User" w:date="2023-02-27T06:24:00Z">
              <w:pPr/>
            </w:pPrChange>
          </w:pPr>
          <w:r>
            <w:fldChar w:fldCharType="begin"/>
          </w:r>
          <w:r>
            <w:instrText>HYPERLINK \l "_Toc492227068" \h</w:instrText>
          </w:r>
          <w:r>
            <w:fldChar w:fldCharType="separate"/>
          </w:r>
          <w:r w:rsidR="19917AEB" w:rsidRPr="19917AEB">
            <w:rPr>
              <w:rStyle w:val="Hyperlink"/>
            </w:rPr>
            <w:t>6. References</w:t>
          </w:r>
          <w:ins w:id="92" w:author="Guest User" w:date="2023-02-27T06:24:00Z">
            <w:r w:rsidR="00455793">
              <w:tab/>
            </w:r>
          </w:ins>
          <w:r w:rsidR="00455793">
            <w:fldChar w:fldCharType="begin"/>
          </w:r>
          <w:r w:rsidR="00455793">
            <w:instrText>PAGEREF _Toc492227068 \h</w:instrText>
          </w:r>
          <w:r w:rsidR="00455793">
            <w:fldChar w:fldCharType="separate"/>
          </w:r>
          <w:r w:rsidR="19917AEB" w:rsidRPr="19917AEB">
            <w:rPr>
              <w:rStyle w:val="Hyperlink"/>
            </w:rPr>
            <w:t>23</w:t>
          </w:r>
          <w:r w:rsidR="00455793">
            <w:fldChar w:fldCharType="end"/>
          </w:r>
          <w:r>
            <w:fldChar w:fldCharType="end"/>
          </w:r>
          <w:r w:rsidR="00455793">
            <w:fldChar w:fldCharType="end"/>
          </w:r>
        </w:p>
      </w:sdtContent>
    </w:sdt>
    <w:p w14:paraId="4D60BCB3" w14:textId="2A36E92C" w:rsidR="0070397C" w:rsidRPr="00524D7C" w:rsidRDefault="0070397C" w:rsidP="19917AEB">
      <w:pPr>
        <w:tabs>
          <w:tab w:val="right" w:pos="10800"/>
        </w:tabs>
        <w:spacing w:before="200" w:after="80"/>
        <w:ind w:left="0"/>
        <w:rPr>
          <w:b/>
          <w:bCs/>
          <w:lang w:val="en-US"/>
        </w:rPr>
      </w:pPr>
    </w:p>
    <w:p w14:paraId="13340801" w14:textId="4BB467CF" w:rsidR="0070397C" w:rsidRDefault="0070397C" w:rsidP="0070397C">
      <w:pPr>
        <w:spacing w:before="480" w:after="0"/>
        <w:ind w:left="0"/>
        <w:rPr>
          <w:b/>
          <w:sz w:val="48"/>
          <w:szCs w:val="48"/>
          <w:lang w:val="en-US"/>
        </w:rPr>
      </w:pPr>
    </w:p>
    <w:p w14:paraId="62FF49E3" w14:textId="76C2738F" w:rsidR="00FF0AF4" w:rsidRDefault="00FF0AF4" w:rsidP="0070397C">
      <w:pPr>
        <w:spacing w:before="480" w:after="0"/>
        <w:ind w:left="0"/>
        <w:rPr>
          <w:b/>
          <w:sz w:val="48"/>
          <w:szCs w:val="48"/>
          <w:lang w:val="en-US"/>
        </w:rPr>
      </w:pPr>
    </w:p>
    <w:p w14:paraId="1CD83CF2" w14:textId="503BD3C0" w:rsidR="00FF0AF4" w:rsidRDefault="00FF0AF4" w:rsidP="0070397C">
      <w:pPr>
        <w:spacing w:before="480" w:after="0"/>
        <w:ind w:left="0"/>
        <w:rPr>
          <w:b/>
          <w:sz w:val="48"/>
          <w:szCs w:val="48"/>
          <w:lang w:val="en-US"/>
        </w:rPr>
      </w:pPr>
    </w:p>
    <w:p w14:paraId="22373C07" w14:textId="13AE58FE" w:rsidR="00FF0AF4" w:rsidRDefault="00FF0AF4" w:rsidP="0070397C">
      <w:pPr>
        <w:spacing w:before="480" w:after="0"/>
        <w:ind w:left="0"/>
        <w:rPr>
          <w:b/>
          <w:sz w:val="48"/>
          <w:szCs w:val="48"/>
          <w:lang w:val="en-US"/>
        </w:rPr>
      </w:pPr>
    </w:p>
    <w:p w14:paraId="2298C74A" w14:textId="78ACC516" w:rsidR="00FF0AF4" w:rsidRDefault="00FF0AF4" w:rsidP="0070397C">
      <w:pPr>
        <w:spacing w:before="480" w:after="0"/>
        <w:ind w:left="0"/>
        <w:rPr>
          <w:b/>
          <w:sz w:val="48"/>
          <w:szCs w:val="48"/>
          <w:lang w:val="en-US"/>
        </w:rPr>
      </w:pPr>
    </w:p>
    <w:p w14:paraId="1711C991" w14:textId="72EF1E04" w:rsidR="00FF0AF4" w:rsidRDefault="00FF0AF4" w:rsidP="0070397C">
      <w:pPr>
        <w:spacing w:before="480" w:after="0"/>
        <w:ind w:left="0"/>
        <w:rPr>
          <w:b/>
          <w:sz w:val="48"/>
          <w:szCs w:val="48"/>
          <w:lang w:val="en-US"/>
        </w:rPr>
      </w:pPr>
    </w:p>
    <w:p w14:paraId="5A5F8799" w14:textId="1DE1D412" w:rsidR="009D4F0D" w:rsidRDefault="009D4F0D" w:rsidP="0070397C">
      <w:pPr>
        <w:spacing w:before="480" w:after="0"/>
        <w:ind w:left="0"/>
        <w:rPr>
          <w:b/>
          <w:sz w:val="48"/>
          <w:szCs w:val="48"/>
          <w:lang w:val="en-US"/>
        </w:rPr>
      </w:pPr>
    </w:p>
    <w:p w14:paraId="7B91880F" w14:textId="0B092866" w:rsidR="009D4F0D" w:rsidRDefault="009D4F0D" w:rsidP="0070397C">
      <w:pPr>
        <w:spacing w:before="480" w:after="0"/>
        <w:ind w:left="0"/>
        <w:rPr>
          <w:b/>
          <w:sz w:val="48"/>
          <w:szCs w:val="48"/>
          <w:lang w:val="en-US"/>
        </w:rPr>
      </w:pPr>
    </w:p>
    <w:p w14:paraId="795F77F0" w14:textId="77777777" w:rsidR="009D4F0D" w:rsidRPr="00524D7C" w:rsidRDefault="009D4F0D" w:rsidP="0070397C">
      <w:pPr>
        <w:spacing w:before="480" w:after="0"/>
        <w:ind w:left="0"/>
        <w:rPr>
          <w:b/>
          <w:sz w:val="48"/>
          <w:szCs w:val="48"/>
          <w:lang w:val="en-US"/>
        </w:rPr>
      </w:pPr>
    </w:p>
    <w:p w14:paraId="4E23D432" w14:textId="77777777" w:rsidR="0070397C" w:rsidRPr="00524D7C" w:rsidRDefault="0070397C" w:rsidP="0070397C">
      <w:pPr>
        <w:pStyle w:val="Heading1"/>
        <w:rPr>
          <w:lang w:val="en-US"/>
        </w:rPr>
      </w:pPr>
      <w:bookmarkStart w:id="93" w:name="_Toc1305269336"/>
      <w:r w:rsidRPr="19917AEB">
        <w:rPr>
          <w:lang w:val="en-US"/>
        </w:rPr>
        <w:t>1. Summary</w:t>
      </w:r>
      <w:bookmarkEnd w:id="93"/>
    </w:p>
    <w:p w14:paraId="4F906718" w14:textId="77777777" w:rsidR="0070397C" w:rsidRPr="00524D7C" w:rsidRDefault="0070397C" w:rsidP="0070397C">
      <w:pPr>
        <w:pStyle w:val="Heading2"/>
        <w:rPr>
          <w:lang w:val="en-US"/>
        </w:rPr>
      </w:pPr>
      <w:bookmarkStart w:id="94" w:name="_Toc1207686302"/>
      <w:r w:rsidRPr="19917AEB">
        <w:rPr>
          <w:lang w:val="en-US"/>
        </w:rPr>
        <w:t>1.1 Introduction</w:t>
      </w:r>
      <w:bookmarkEnd w:id="94"/>
    </w:p>
    <w:p w14:paraId="71CFD0E4" w14:textId="699954D0" w:rsidR="0070397C" w:rsidRDefault="00FF0AF4" w:rsidP="0070397C">
      <w:pPr>
        <w:rPr>
          <w:lang w:val="en-US"/>
        </w:rPr>
      </w:pPr>
      <w:proofErr w:type="spellStart"/>
      <w:r>
        <w:rPr>
          <w:lang w:val="en-US"/>
        </w:rPr>
        <w:t>CrayonData</w:t>
      </w:r>
      <w:proofErr w:type="spellEnd"/>
      <w:r>
        <w:rPr>
          <w:lang w:val="en-US"/>
        </w:rPr>
        <w:t xml:space="preserve"> </w:t>
      </w:r>
      <w:r w:rsidR="0070397C" w:rsidRPr="004C0FFA">
        <w:rPr>
          <w:lang w:val="en-US"/>
        </w:rPr>
        <w:t xml:space="preserve">has partnered with </w:t>
      </w:r>
      <w:proofErr w:type="spellStart"/>
      <w:r>
        <w:rPr>
          <w:lang w:val="en-US"/>
        </w:rPr>
        <w:t>CloudWayZ</w:t>
      </w:r>
      <w:proofErr w:type="spellEnd"/>
      <w:r>
        <w:rPr>
          <w:lang w:val="en-US"/>
        </w:rPr>
        <w:t xml:space="preserve"> </w:t>
      </w:r>
      <w:r w:rsidR="0070397C" w:rsidRPr="004C0FFA">
        <w:rPr>
          <w:lang w:val="en-US"/>
        </w:rPr>
        <w:t>to</w:t>
      </w:r>
      <w:r>
        <w:rPr>
          <w:lang w:val="en-US"/>
        </w:rPr>
        <w:t xml:space="preserve"> migrate AWS resources from </w:t>
      </w:r>
      <w:proofErr w:type="spellStart"/>
      <w:r>
        <w:rPr>
          <w:lang w:val="en-US"/>
        </w:rPr>
        <w:t>CrayonData</w:t>
      </w:r>
      <w:proofErr w:type="spellEnd"/>
      <w:r>
        <w:rPr>
          <w:lang w:val="en-US"/>
        </w:rPr>
        <w:t xml:space="preserve"> account to KBZ Account</w:t>
      </w:r>
      <w:r w:rsidR="0070397C" w:rsidRPr="004C0FFA">
        <w:rPr>
          <w:lang w:val="en-US"/>
        </w:rPr>
        <w:t>.</w:t>
      </w:r>
      <w:r>
        <w:rPr>
          <w:lang w:val="en-US"/>
        </w:rPr>
        <w:t xml:space="preserve"> This migration will involve spinning up new resources in the KBZ Account. KBZ has provisioned a New AWS Account specially.</w:t>
      </w:r>
    </w:p>
    <w:p w14:paraId="4C8DBE7A" w14:textId="1F9C48DA" w:rsidR="0070397C" w:rsidRDefault="0070397C" w:rsidP="0070397C">
      <w:pPr>
        <w:rPr>
          <w:lang w:val="en-US"/>
        </w:rPr>
      </w:pPr>
      <w:r>
        <w:rPr>
          <w:lang w:val="en-US"/>
        </w:rPr>
        <w:t xml:space="preserve">To </w:t>
      </w:r>
      <w:r w:rsidRPr="004C0FFA">
        <w:rPr>
          <w:lang w:val="en-US"/>
        </w:rPr>
        <w:t xml:space="preserve">achieve </w:t>
      </w:r>
      <w:r w:rsidR="00FF0AF4">
        <w:rPr>
          <w:lang w:val="en-US"/>
        </w:rPr>
        <w:t xml:space="preserve">this AWS Account migration </w:t>
      </w:r>
      <w:proofErr w:type="spellStart"/>
      <w:r w:rsidR="00FF0AF4">
        <w:rPr>
          <w:lang w:val="en-US"/>
        </w:rPr>
        <w:t>CloudWayZ</w:t>
      </w:r>
      <w:proofErr w:type="spellEnd"/>
      <w:r w:rsidR="00FF0AF4">
        <w:rPr>
          <w:lang w:val="en-US"/>
        </w:rPr>
        <w:t xml:space="preserve"> team needs to come up with a plan that involves smooth cutover making sure we are maintaining two </w:t>
      </w:r>
      <w:proofErr w:type="gramStart"/>
      <w:r w:rsidR="00FF0AF4">
        <w:rPr>
          <w:lang w:val="en-US"/>
        </w:rPr>
        <w:t>environment</w:t>
      </w:r>
      <w:proofErr w:type="gramEnd"/>
      <w:r w:rsidR="00FF0AF4">
        <w:rPr>
          <w:lang w:val="en-US"/>
        </w:rPr>
        <w:t xml:space="preserve"> blue and green that will make sure incase failures seen in green environment we can have a smooth transition to the live-blue environment without any data loss.</w:t>
      </w:r>
    </w:p>
    <w:p w14:paraId="74D12DB3" w14:textId="478F38CF" w:rsidR="0070397C" w:rsidRPr="00524D7C" w:rsidRDefault="0070397C" w:rsidP="0070397C">
      <w:pPr>
        <w:rPr>
          <w:lang w:val="en-US"/>
        </w:rPr>
      </w:pPr>
      <w:r>
        <w:rPr>
          <w:lang w:val="en-US"/>
        </w:rPr>
        <w:t xml:space="preserve">As a part of this </w:t>
      </w:r>
      <w:bookmarkStart w:id="95" w:name="_a5rs07sgqb3u" w:colFirst="0" w:colLast="0"/>
      <w:bookmarkEnd w:id="95"/>
      <w:r w:rsidR="00FF0AF4">
        <w:rPr>
          <w:lang w:val="en-US"/>
        </w:rPr>
        <w:t>setup this document will list out the whole plan which will act as a runbook while we execute this project plan.</w:t>
      </w:r>
    </w:p>
    <w:p w14:paraId="17D33500" w14:textId="77777777" w:rsidR="0070397C" w:rsidRPr="00524D7C" w:rsidRDefault="0070397C" w:rsidP="0070397C">
      <w:pPr>
        <w:pStyle w:val="Heading2"/>
        <w:rPr>
          <w:lang w:val="en-US"/>
        </w:rPr>
      </w:pPr>
      <w:bookmarkStart w:id="96" w:name="_2tyuna26g3cg"/>
      <w:bookmarkStart w:id="97" w:name="_Toc1890137735"/>
      <w:bookmarkEnd w:id="96"/>
      <w:r w:rsidRPr="19917AEB">
        <w:rPr>
          <w:lang w:val="en-US"/>
        </w:rPr>
        <w:t>1.1 Objective</w:t>
      </w:r>
      <w:bookmarkEnd w:id="97"/>
    </w:p>
    <w:p w14:paraId="1CA4F5FA" w14:textId="2C16085E" w:rsidR="0070397C" w:rsidRPr="00524D7C" w:rsidRDefault="0070397C" w:rsidP="0070397C">
      <w:pPr>
        <w:rPr>
          <w:rFonts w:asciiTheme="majorHAnsi" w:hAnsiTheme="majorHAnsi" w:cstheme="majorHAnsi"/>
          <w:lang w:val="en-US"/>
        </w:rPr>
      </w:pPr>
      <w:r w:rsidRPr="00524D7C">
        <w:rPr>
          <w:rFonts w:asciiTheme="majorHAnsi" w:hAnsiTheme="majorHAnsi" w:cstheme="majorHAnsi"/>
          <w:lang w:val="en-US"/>
        </w:rPr>
        <w:t xml:space="preserve">Objective of this document is to layout overall technical </w:t>
      </w:r>
      <w:r w:rsidR="00FF0AF4">
        <w:rPr>
          <w:rFonts w:asciiTheme="majorHAnsi" w:hAnsiTheme="majorHAnsi" w:cstheme="majorHAnsi"/>
          <w:lang w:val="en-US"/>
        </w:rPr>
        <w:t>design and implementation which will be used as our end-to-end migration runbook</w:t>
      </w:r>
    </w:p>
    <w:p w14:paraId="7F7D3B67" w14:textId="39C85035" w:rsidR="0070397C" w:rsidRPr="00524D7C" w:rsidRDefault="0070397C" w:rsidP="0070397C">
      <w:pPr>
        <w:rPr>
          <w:rFonts w:asciiTheme="majorHAnsi" w:hAnsiTheme="majorHAnsi" w:cstheme="majorHAnsi"/>
          <w:lang w:val="en-US"/>
        </w:rPr>
      </w:pPr>
      <w:r w:rsidRPr="00524D7C">
        <w:rPr>
          <w:rFonts w:asciiTheme="majorHAnsi" w:hAnsiTheme="majorHAnsi" w:cstheme="majorHAnsi"/>
          <w:lang w:val="en-US"/>
        </w:rPr>
        <w:t xml:space="preserve">Document will include scope, impact, logical architecture, configurations, Infrastructure changes and other non-functional requirements. </w:t>
      </w:r>
    </w:p>
    <w:p w14:paraId="025CD87B" w14:textId="77777777" w:rsidR="0070397C" w:rsidRPr="00524D7C" w:rsidRDefault="0070397C" w:rsidP="0070397C">
      <w:pPr>
        <w:pStyle w:val="Heading1"/>
        <w:spacing w:before="480"/>
        <w:rPr>
          <w:lang w:val="en-US"/>
        </w:rPr>
      </w:pPr>
      <w:r w:rsidRPr="00524D7C">
        <w:rPr>
          <w:lang w:val="en-US"/>
        </w:rPr>
        <w:br w:type="page"/>
      </w:r>
    </w:p>
    <w:p w14:paraId="3EE9961D" w14:textId="77777777" w:rsidR="0070397C" w:rsidRPr="00524D7C" w:rsidRDefault="0070397C" w:rsidP="0070397C">
      <w:pPr>
        <w:pStyle w:val="Heading1"/>
        <w:rPr>
          <w:lang w:val="en-US"/>
        </w:rPr>
      </w:pPr>
      <w:bookmarkStart w:id="98" w:name="_Toc918074762"/>
      <w:r w:rsidRPr="19917AEB">
        <w:rPr>
          <w:lang w:val="en-US"/>
        </w:rPr>
        <w:lastRenderedPageBreak/>
        <w:t>2. Scope</w:t>
      </w:r>
      <w:bookmarkEnd w:id="98"/>
    </w:p>
    <w:p w14:paraId="2230AF8E" w14:textId="376BA4B6" w:rsidR="0070397C" w:rsidRDefault="0070397C" w:rsidP="0070397C">
      <w:pPr>
        <w:rPr>
          <w:lang w:val="en-US"/>
        </w:rPr>
      </w:pPr>
      <w:r w:rsidRPr="00524D7C">
        <w:rPr>
          <w:lang w:val="en-US"/>
        </w:rPr>
        <w:t>Following is requirement scope for implementation of this change.</w:t>
      </w:r>
    </w:p>
    <w:p w14:paraId="7A0B300C" w14:textId="2C37EE2E" w:rsidR="00E74852" w:rsidRPr="00E74852" w:rsidRDefault="00E74852" w:rsidP="00E74852">
      <w:pPr>
        <w:rPr>
          <w:lang w:val="en-US"/>
        </w:rPr>
      </w:pPr>
      <w:r>
        <w:rPr>
          <w:lang w:val="en-US"/>
        </w:rPr>
        <w:t xml:space="preserve">This scope considers only Crayon AWS Resources that are hosted in the </w:t>
      </w:r>
      <w:proofErr w:type="spellStart"/>
      <w:r>
        <w:rPr>
          <w:lang w:val="en-US"/>
        </w:rPr>
        <w:t>CrayonDta</w:t>
      </w:r>
      <w:proofErr w:type="spellEnd"/>
      <w:r>
        <w:rPr>
          <w:lang w:val="en-US"/>
        </w:rPr>
        <w:t xml:space="preserve"> AWS Account.</w:t>
      </w:r>
    </w:p>
    <w:p w14:paraId="59282D02" w14:textId="3466C6CB" w:rsidR="00FF0AF4" w:rsidRDefault="00FF0AF4" w:rsidP="002536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Migration will involve the below </w:t>
      </w:r>
      <w:r w:rsidR="00E74852">
        <w:rPr>
          <w:lang w:val="en-US"/>
        </w:rPr>
        <w:t xml:space="preserve">of these </w:t>
      </w:r>
      <w:r>
        <w:rPr>
          <w:lang w:val="en-US"/>
        </w:rPr>
        <w:t>resources</w:t>
      </w:r>
    </w:p>
    <w:p w14:paraId="29EF810D" w14:textId="62250FC2" w:rsidR="00FF0AF4" w:rsidRDefault="00FF0AF4" w:rsidP="002536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AWS S3 </w:t>
      </w:r>
      <w:proofErr w:type="spellStart"/>
      <w:r>
        <w:rPr>
          <w:lang w:val="en-US"/>
        </w:rPr>
        <w:t>datalake</w:t>
      </w:r>
      <w:proofErr w:type="spellEnd"/>
    </w:p>
    <w:p w14:paraId="42DA7100" w14:textId="41905026" w:rsidR="00FF0AF4" w:rsidRDefault="00FF0AF4" w:rsidP="002536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AWS EC2 – SFTP Server</w:t>
      </w:r>
    </w:p>
    <w:p w14:paraId="585F975F" w14:textId="60E4A379" w:rsidR="00D46530" w:rsidRDefault="00D46530" w:rsidP="002536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AWS EC2 – Airflow</w:t>
      </w:r>
    </w:p>
    <w:p w14:paraId="1BB1AFE1" w14:textId="4B82DDB4" w:rsidR="00D46530" w:rsidRDefault="00D46530" w:rsidP="002536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AWS EC2 – </w:t>
      </w:r>
      <w:proofErr w:type="spellStart"/>
      <w:r>
        <w:rPr>
          <w:lang w:val="en-US"/>
        </w:rPr>
        <w:t>Juptyer</w:t>
      </w:r>
      <w:proofErr w:type="spellEnd"/>
    </w:p>
    <w:p w14:paraId="5C5226C7" w14:textId="599EB3CF" w:rsidR="00D46530" w:rsidRDefault="00D46530" w:rsidP="002536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AWS EC2 – Bastion Server</w:t>
      </w:r>
    </w:p>
    <w:p w14:paraId="09C397AB" w14:textId="7B04BD8B" w:rsidR="0070397C" w:rsidRDefault="00FF0AF4" w:rsidP="002536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AWS RDS – Tableau DB</w:t>
      </w:r>
    </w:p>
    <w:p w14:paraId="7FE868CA" w14:textId="1D2CD699" w:rsidR="00FF0AF4" w:rsidRDefault="00E74852" w:rsidP="002536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IAM Role and Policies</w:t>
      </w:r>
    </w:p>
    <w:p w14:paraId="5C3179BB" w14:textId="4AD07A3A" w:rsidR="00E74852" w:rsidRPr="00FF0AF4" w:rsidRDefault="00E74852" w:rsidP="002536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VPC, Subnets, </w:t>
      </w:r>
      <w:proofErr w:type="spellStart"/>
      <w:r>
        <w:rPr>
          <w:lang w:val="en-US"/>
        </w:rPr>
        <w:t>RouteTables</w:t>
      </w:r>
      <w:proofErr w:type="spellEnd"/>
    </w:p>
    <w:p w14:paraId="17351AE0" w14:textId="49DEB8EB" w:rsidR="00E74852" w:rsidRDefault="0070397C" w:rsidP="00E74852">
      <w:pPr>
        <w:pStyle w:val="Heading2"/>
        <w:rPr>
          <w:lang w:val="en-US"/>
        </w:rPr>
      </w:pPr>
      <w:bookmarkStart w:id="99" w:name="_Toc1223704533"/>
      <w:r w:rsidRPr="19917AEB">
        <w:rPr>
          <w:lang w:val="en-US"/>
        </w:rPr>
        <w:t xml:space="preserve">2.1 Scope as Impact on </w:t>
      </w:r>
      <w:r w:rsidR="00E74852" w:rsidRPr="19917AEB">
        <w:rPr>
          <w:lang w:val="en-US"/>
        </w:rPr>
        <w:t>existing infrastructure</w:t>
      </w:r>
      <w:bookmarkEnd w:id="99"/>
    </w:p>
    <w:p w14:paraId="6E7EE4DF" w14:textId="6472DBEF" w:rsidR="00E74852" w:rsidRDefault="00E74852" w:rsidP="00E74852">
      <w:pPr>
        <w:rPr>
          <w:lang w:val="en-US"/>
        </w:rPr>
      </w:pPr>
      <w:r>
        <w:rPr>
          <w:lang w:val="en-US"/>
        </w:rPr>
        <w:t>Existing infrastructure will not take part of this migration as the process followed for this migration will involve moving backups/AMI’s/Snapshots from Crayon AWS Account A to KBZ AWS Account B.</w:t>
      </w:r>
    </w:p>
    <w:p w14:paraId="256C589C" w14:textId="13FDDF8C" w:rsidR="00E74852" w:rsidRDefault="00E74852" w:rsidP="00E74852">
      <w:pPr>
        <w:rPr>
          <w:lang w:val="en-US"/>
        </w:rPr>
      </w:pPr>
      <w:r>
        <w:rPr>
          <w:lang w:val="en-US"/>
        </w:rPr>
        <w:t xml:space="preserve">We will also make sure </w:t>
      </w:r>
      <w:r w:rsidR="00D46530">
        <w:rPr>
          <w:lang w:val="en-US"/>
        </w:rPr>
        <w:t>that no testing/disruption is encountered whilst migration resources from Account A to Account B.</w:t>
      </w:r>
    </w:p>
    <w:p w14:paraId="0D75B7B5" w14:textId="5EF456ED" w:rsidR="00D46530" w:rsidRPr="00E74852" w:rsidRDefault="00D46530" w:rsidP="00E74852">
      <w:pPr>
        <w:rPr>
          <w:lang w:val="en-US"/>
        </w:rPr>
      </w:pPr>
      <w:r w:rsidRPr="19917AEB">
        <w:rPr>
          <w:lang w:val="en-US"/>
        </w:rPr>
        <w:t xml:space="preserve">Some resources like </w:t>
      </w:r>
      <w:proofErr w:type="spellStart"/>
      <w:r w:rsidRPr="19917AEB">
        <w:rPr>
          <w:lang w:val="en-US"/>
        </w:rPr>
        <w:t>Jupyter</w:t>
      </w:r>
      <w:proofErr w:type="spellEnd"/>
      <w:r w:rsidRPr="19917AEB">
        <w:rPr>
          <w:lang w:val="en-US"/>
        </w:rPr>
        <w:t xml:space="preserve">, Airflow and Bastion server’s will </w:t>
      </w:r>
      <w:r w:rsidR="0797C701" w:rsidRPr="19917AEB">
        <w:rPr>
          <w:lang w:val="en-US"/>
        </w:rPr>
        <w:t xml:space="preserve">be </w:t>
      </w:r>
      <w:r w:rsidRPr="19917AEB">
        <w:rPr>
          <w:lang w:val="en-US"/>
        </w:rPr>
        <w:t xml:space="preserve">newly </w:t>
      </w:r>
      <w:proofErr w:type="gramStart"/>
      <w:r w:rsidRPr="19917AEB">
        <w:rPr>
          <w:lang w:val="en-US"/>
        </w:rPr>
        <w:t>launched(</w:t>
      </w:r>
      <w:proofErr w:type="gramEnd"/>
      <w:r w:rsidRPr="19917AEB">
        <w:rPr>
          <w:lang w:val="en-US"/>
        </w:rPr>
        <w:t>version v2) to avoid any interactions with current/live version v1 this will reduce the blast radius and allow us to test the end-to-end flow making sure cross-account data is populated and network connectivity is UP.</w:t>
      </w:r>
    </w:p>
    <w:p w14:paraId="04321F90" w14:textId="5F9646F2" w:rsidR="0070397C" w:rsidRPr="00524D7C" w:rsidRDefault="0070397C" w:rsidP="0070397C">
      <w:pPr>
        <w:pStyle w:val="Heading2"/>
        <w:rPr>
          <w:lang w:val="en-US"/>
        </w:rPr>
      </w:pPr>
      <w:bookmarkStart w:id="100" w:name="_Toc939711894"/>
      <w:r w:rsidRPr="19917AEB">
        <w:rPr>
          <w:lang w:val="en-US"/>
        </w:rPr>
        <w:t>2.2 Assumptions &amp; Risks</w:t>
      </w:r>
      <w:bookmarkEnd w:id="100"/>
    </w:p>
    <w:p w14:paraId="11F17F41" w14:textId="468FC537" w:rsidR="0070397C" w:rsidRDefault="0070397C" w:rsidP="0070397C">
      <w:pPr>
        <w:rPr>
          <w:lang w:val="en-US"/>
        </w:rPr>
      </w:pPr>
      <w:r w:rsidRPr="00524D7C">
        <w:rPr>
          <w:lang w:val="en-US"/>
        </w:rPr>
        <w:t xml:space="preserve">Following are </w:t>
      </w:r>
      <w:r w:rsidR="004C44C6" w:rsidRPr="00524D7C">
        <w:rPr>
          <w:lang w:val="en-US"/>
        </w:rPr>
        <w:t>assumptions</w:t>
      </w:r>
      <w:r w:rsidRPr="00524D7C">
        <w:rPr>
          <w:lang w:val="en-US"/>
        </w:rPr>
        <w:t xml:space="preserve"> taken for this implementation,</w:t>
      </w:r>
    </w:p>
    <w:p w14:paraId="271D106D" w14:textId="210C0043" w:rsidR="00E74852" w:rsidRPr="00524D7C" w:rsidRDefault="00E74852" w:rsidP="00E74852">
      <w:pPr>
        <w:rPr>
          <w:lang w:val="en-US"/>
        </w:rPr>
      </w:pPr>
      <w:r>
        <w:rPr>
          <w:lang w:val="en-US"/>
        </w:rPr>
        <w:t>As per the latest updated SoW and migration plan sent by Crayon Team below are the assumptions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0"/>
        <w:gridCol w:w="9803"/>
      </w:tblGrid>
      <w:tr w:rsidR="0070397C" w:rsidRPr="00524D7C" w14:paraId="44E88265" w14:textId="77777777">
        <w:tc>
          <w:tcPr>
            <w:tcW w:w="960" w:type="dxa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8CF8" w14:textId="77777777" w:rsidR="0070397C" w:rsidRPr="00524D7C" w:rsidRDefault="0070397C">
            <w:pPr>
              <w:widowControl w:val="0"/>
              <w:spacing w:before="0" w:after="0"/>
              <w:ind w:left="0"/>
              <w:rPr>
                <w:b/>
                <w:color w:val="FFFFFF"/>
                <w:lang w:val="en-US"/>
              </w:rPr>
            </w:pPr>
            <w:r w:rsidRPr="00524D7C">
              <w:rPr>
                <w:b/>
                <w:color w:val="FFFFFF"/>
                <w:lang w:val="en-US"/>
              </w:rPr>
              <w:t>Sr. No.</w:t>
            </w:r>
          </w:p>
        </w:tc>
        <w:tc>
          <w:tcPr>
            <w:tcW w:w="9803" w:type="dxa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F450" w14:textId="77777777" w:rsidR="0070397C" w:rsidRPr="00524D7C" w:rsidRDefault="0070397C">
            <w:pPr>
              <w:widowControl w:val="0"/>
              <w:spacing w:before="0" w:after="0"/>
              <w:ind w:left="0"/>
              <w:rPr>
                <w:b/>
                <w:color w:val="FFFFFF"/>
                <w:lang w:val="en-US"/>
              </w:rPr>
            </w:pPr>
            <w:r w:rsidRPr="00524D7C">
              <w:rPr>
                <w:b/>
                <w:color w:val="FFFFFF"/>
                <w:lang w:val="en-US"/>
              </w:rPr>
              <w:t>Assumption</w:t>
            </w:r>
          </w:p>
        </w:tc>
      </w:tr>
      <w:tr w:rsidR="0070397C" w:rsidRPr="00524D7C" w14:paraId="38F06E6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34A9" w14:textId="77777777" w:rsidR="0070397C" w:rsidRPr="00524D7C" w:rsidRDefault="0070397C">
            <w:pPr>
              <w:widowControl w:val="0"/>
              <w:spacing w:before="0" w:after="0"/>
              <w:ind w:left="0"/>
              <w:rPr>
                <w:lang w:val="en-US"/>
              </w:rPr>
            </w:pPr>
            <w:r w:rsidRPr="00524D7C">
              <w:rPr>
                <w:lang w:val="en-US"/>
              </w:rPr>
              <w:t>1</w:t>
            </w:r>
          </w:p>
        </w:tc>
        <w:tc>
          <w:tcPr>
            <w:tcW w:w="9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F44F" w14:textId="1D91941B" w:rsidR="0070397C" w:rsidRPr="00524D7C" w:rsidRDefault="00295920">
            <w:pPr>
              <w:widowControl w:val="0"/>
              <w:spacing w:before="0" w:after="0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CloudWayZ</w:t>
            </w:r>
            <w:proofErr w:type="spellEnd"/>
            <w:r>
              <w:rPr>
                <w:lang w:val="en-US"/>
              </w:rPr>
              <w:t xml:space="preserve"> team to create Network </w:t>
            </w:r>
            <w:proofErr w:type="gramStart"/>
            <w:r>
              <w:rPr>
                <w:lang w:val="en-US"/>
              </w:rPr>
              <w:t>Layer(</w:t>
            </w:r>
            <w:proofErr w:type="gramEnd"/>
            <w:r>
              <w:rPr>
                <w:lang w:val="en-US"/>
              </w:rPr>
              <w:t>VPC/Subnets/</w:t>
            </w:r>
            <w:proofErr w:type="spellStart"/>
            <w:r>
              <w:rPr>
                <w:lang w:val="en-US"/>
              </w:rPr>
              <w:t>RouteTables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0397C" w:rsidRPr="00524D7C" w14:paraId="4C80C86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B72F" w14:textId="77777777" w:rsidR="0070397C" w:rsidRPr="00524D7C" w:rsidRDefault="0070397C">
            <w:pPr>
              <w:widowControl w:val="0"/>
              <w:spacing w:before="0" w:after="0"/>
              <w:ind w:left="0"/>
              <w:rPr>
                <w:lang w:val="en-US"/>
              </w:rPr>
            </w:pPr>
            <w:r w:rsidRPr="00524D7C">
              <w:rPr>
                <w:lang w:val="en-US"/>
              </w:rPr>
              <w:t>2</w:t>
            </w:r>
          </w:p>
        </w:tc>
        <w:tc>
          <w:tcPr>
            <w:tcW w:w="9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8381" w14:textId="6E44DE82" w:rsidR="0070397C" w:rsidRPr="00524D7C" w:rsidRDefault="00295920">
            <w:pPr>
              <w:widowControl w:val="0"/>
              <w:spacing w:before="0" w:after="0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CloudWayZ</w:t>
            </w:r>
            <w:proofErr w:type="spellEnd"/>
            <w:r>
              <w:rPr>
                <w:lang w:val="en-US"/>
              </w:rPr>
              <w:t xml:space="preserve"> team to create Cross-Account </w:t>
            </w:r>
            <w:proofErr w:type="gramStart"/>
            <w:r>
              <w:rPr>
                <w:lang w:val="en-US"/>
              </w:rPr>
              <w:t>Roles(</w:t>
            </w:r>
            <w:proofErr w:type="gramEnd"/>
            <w:r>
              <w:rPr>
                <w:lang w:val="en-US"/>
              </w:rPr>
              <w:t xml:space="preserve">IAM) in </w:t>
            </w:r>
            <w:r w:rsidR="004F3FD9">
              <w:rPr>
                <w:lang w:val="en-US"/>
              </w:rPr>
              <w:t>Account A and Account B</w:t>
            </w:r>
          </w:p>
        </w:tc>
      </w:tr>
      <w:tr w:rsidR="0070397C" w:rsidRPr="00524D7C" w14:paraId="493CFF6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D769" w14:textId="77777777" w:rsidR="0070397C" w:rsidRPr="00524D7C" w:rsidRDefault="0070397C">
            <w:pPr>
              <w:widowControl w:val="0"/>
              <w:spacing w:before="0" w:after="0"/>
              <w:ind w:left="0"/>
              <w:rPr>
                <w:lang w:val="en-US"/>
              </w:rPr>
            </w:pPr>
            <w:r w:rsidRPr="00524D7C">
              <w:rPr>
                <w:lang w:val="en-US"/>
              </w:rPr>
              <w:t>3</w:t>
            </w:r>
          </w:p>
        </w:tc>
        <w:tc>
          <w:tcPr>
            <w:tcW w:w="9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8F45" w14:textId="24A45E41" w:rsidR="0070397C" w:rsidRPr="00524D7C" w:rsidRDefault="004F3FD9">
            <w:pPr>
              <w:widowControl w:val="0"/>
              <w:spacing w:before="0" w:after="0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CloudWayZ</w:t>
            </w:r>
            <w:proofErr w:type="spellEnd"/>
            <w:r>
              <w:rPr>
                <w:lang w:val="en-US"/>
              </w:rPr>
              <w:t xml:space="preserve"> team to create AWS Resources only which were part of Crayon AWS Account A in AWS Account B</w:t>
            </w:r>
          </w:p>
        </w:tc>
      </w:tr>
      <w:tr w:rsidR="0070397C" w:rsidRPr="00524D7C" w14:paraId="3C82C4D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6BF0" w14:textId="77777777" w:rsidR="0070397C" w:rsidRPr="00524D7C" w:rsidRDefault="0070397C">
            <w:pPr>
              <w:widowControl w:val="0"/>
              <w:spacing w:before="0" w:after="0"/>
              <w:ind w:left="0"/>
              <w:rPr>
                <w:lang w:val="en-US"/>
              </w:rPr>
            </w:pPr>
            <w:r w:rsidRPr="00524D7C">
              <w:rPr>
                <w:lang w:val="en-US"/>
              </w:rPr>
              <w:t>4</w:t>
            </w:r>
          </w:p>
        </w:tc>
        <w:tc>
          <w:tcPr>
            <w:tcW w:w="98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A2EB" w14:textId="349FAE2E" w:rsidR="0070397C" w:rsidRPr="00524D7C" w:rsidRDefault="004F3FD9">
            <w:pPr>
              <w:widowControl w:val="0"/>
              <w:spacing w:before="0" w:after="0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CloudWayZ</w:t>
            </w:r>
            <w:proofErr w:type="spellEnd"/>
            <w:r>
              <w:rPr>
                <w:lang w:val="en-US"/>
              </w:rPr>
              <w:t xml:space="preserve"> team to do the AWS S3 </w:t>
            </w:r>
            <w:proofErr w:type="spellStart"/>
            <w:r>
              <w:rPr>
                <w:lang w:val="en-US"/>
              </w:rPr>
              <w:t>datalake</w:t>
            </w:r>
            <w:proofErr w:type="spellEnd"/>
            <w:r>
              <w:rPr>
                <w:lang w:val="en-US"/>
              </w:rPr>
              <w:t xml:space="preserve"> copy to new S3 buckets in AWS Account B</w:t>
            </w:r>
          </w:p>
        </w:tc>
      </w:tr>
    </w:tbl>
    <w:p w14:paraId="28D7EA82" w14:textId="77777777" w:rsidR="006C1228" w:rsidRDefault="006C1228" w:rsidP="0070397C">
      <w:pPr>
        <w:rPr>
          <w:lang w:val="en-US"/>
        </w:rPr>
      </w:pPr>
    </w:p>
    <w:p w14:paraId="50E3224A" w14:textId="77777777" w:rsidR="006C1228" w:rsidRDefault="006C1228" w:rsidP="0070397C">
      <w:pPr>
        <w:rPr>
          <w:lang w:val="en-US"/>
        </w:rPr>
      </w:pPr>
    </w:p>
    <w:p w14:paraId="62D671C7" w14:textId="73DD7FA2" w:rsidR="0070397C" w:rsidRPr="00524D7C" w:rsidRDefault="0070397C" w:rsidP="0070397C">
      <w:pPr>
        <w:rPr>
          <w:lang w:val="en-US"/>
        </w:rPr>
      </w:pPr>
      <w:r w:rsidRPr="00524D7C">
        <w:rPr>
          <w:lang w:val="en-US"/>
        </w:rPr>
        <w:lastRenderedPageBreak/>
        <w:t>Following are risks for</w:t>
      </w:r>
      <w:r w:rsidR="006C1228">
        <w:rPr>
          <w:lang w:val="en-US"/>
        </w:rPr>
        <w:t xml:space="preserve"> post migration</w:t>
      </w:r>
      <w:r w:rsidRPr="00524D7C">
        <w:rPr>
          <w:lang w:val="en-US"/>
        </w:rPr>
        <w:t>,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52"/>
        <w:gridCol w:w="971"/>
        <w:gridCol w:w="1444"/>
        <w:gridCol w:w="7813"/>
      </w:tblGrid>
      <w:tr w:rsidR="006C1228" w:rsidRPr="00524D7C" w14:paraId="059704D8" w14:textId="77777777" w:rsidTr="19917AEB">
        <w:tc>
          <w:tcPr>
            <w:tcW w:w="256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C352" w14:textId="77777777" w:rsidR="006C1228" w:rsidRPr="00524D7C" w:rsidRDefault="006C1228">
            <w:pPr>
              <w:widowControl w:val="0"/>
              <w:spacing w:before="0" w:after="0"/>
              <w:ind w:left="0"/>
              <w:rPr>
                <w:b/>
                <w:color w:val="FFFFFF"/>
                <w:lang w:val="en-US"/>
              </w:rPr>
            </w:pPr>
            <w:r w:rsidRPr="00524D7C">
              <w:rPr>
                <w:b/>
                <w:color w:val="FFFFFF"/>
                <w:lang w:val="en-US"/>
              </w:rPr>
              <w:t>Sr. No.</w:t>
            </w:r>
          </w:p>
        </w:tc>
        <w:tc>
          <w:tcPr>
            <w:tcW w:w="450" w:type="pct"/>
            <w:shd w:val="clear" w:color="auto" w:fill="0E163E"/>
          </w:tcPr>
          <w:p w14:paraId="0B6D0D70" w14:textId="77777777" w:rsidR="006C1228" w:rsidRPr="00524D7C" w:rsidRDefault="006C1228">
            <w:pPr>
              <w:widowControl w:val="0"/>
              <w:spacing w:before="0" w:after="0"/>
              <w:ind w:left="0"/>
              <w:rPr>
                <w:b/>
                <w:color w:val="FFFFFF"/>
                <w:lang w:val="en-US"/>
              </w:rPr>
            </w:pPr>
            <w:r w:rsidRPr="00524D7C">
              <w:rPr>
                <w:b/>
                <w:color w:val="FFFFFF"/>
                <w:lang w:val="en-US"/>
              </w:rPr>
              <w:t>Risk Type</w:t>
            </w:r>
          </w:p>
        </w:tc>
        <w:tc>
          <w:tcPr>
            <w:tcW w:w="670" w:type="pct"/>
            <w:shd w:val="clear" w:color="auto" w:fill="0E163E"/>
          </w:tcPr>
          <w:p w14:paraId="6D641606" w14:textId="0541B702" w:rsidR="006C1228" w:rsidRPr="00524D7C" w:rsidRDefault="006C1228">
            <w:pPr>
              <w:widowControl w:val="0"/>
              <w:spacing w:before="0" w:after="0"/>
              <w:ind w:left="0"/>
              <w:rPr>
                <w:b/>
                <w:color w:val="FFFFFF"/>
                <w:lang w:val="en-US"/>
              </w:rPr>
            </w:pPr>
            <w:r>
              <w:rPr>
                <w:b/>
                <w:color w:val="FFFFFF"/>
                <w:lang w:val="en-US"/>
              </w:rPr>
              <w:t>Dependency</w:t>
            </w:r>
          </w:p>
        </w:tc>
        <w:tc>
          <w:tcPr>
            <w:tcW w:w="3624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43B2" w14:textId="428B19A8" w:rsidR="006C1228" w:rsidRPr="00524D7C" w:rsidRDefault="006C1228">
            <w:pPr>
              <w:widowControl w:val="0"/>
              <w:spacing w:before="0" w:after="0"/>
              <w:ind w:left="0"/>
              <w:rPr>
                <w:b/>
                <w:color w:val="FFFFFF"/>
                <w:lang w:val="en-US"/>
              </w:rPr>
            </w:pPr>
            <w:r w:rsidRPr="00524D7C">
              <w:rPr>
                <w:b/>
                <w:color w:val="FFFFFF"/>
                <w:lang w:val="en-US"/>
              </w:rPr>
              <w:t>Description</w:t>
            </w:r>
          </w:p>
        </w:tc>
      </w:tr>
      <w:tr w:rsidR="006C1228" w:rsidRPr="00524D7C" w14:paraId="0417B8BE" w14:textId="77777777" w:rsidTr="19917AEB">
        <w:tc>
          <w:tcPr>
            <w:tcW w:w="25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8BA4" w14:textId="0717610B" w:rsidR="006C1228" w:rsidRPr="00524D7C" w:rsidRDefault="006C1228">
            <w:pPr>
              <w:widowControl w:val="0"/>
              <w:spacing w:before="0" w:after="0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" w:type="pct"/>
          </w:tcPr>
          <w:p w14:paraId="0976DCC3" w14:textId="77777777" w:rsidR="006C1228" w:rsidRPr="00524D7C" w:rsidRDefault="006C1228">
            <w:pPr>
              <w:widowControl w:val="0"/>
              <w:spacing w:before="0" w:after="0"/>
              <w:ind w:left="0"/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  <w:tc>
          <w:tcPr>
            <w:tcW w:w="670" w:type="pct"/>
          </w:tcPr>
          <w:p w14:paraId="2EEECE7E" w14:textId="5CE4F544" w:rsidR="006C1228" w:rsidRDefault="006C1228">
            <w:pPr>
              <w:widowControl w:val="0"/>
              <w:spacing w:before="0" w:after="0"/>
              <w:ind w:left="0"/>
              <w:rPr>
                <w:lang w:val="en-US"/>
              </w:rPr>
            </w:pPr>
            <w:r>
              <w:rPr>
                <w:lang w:val="en-US"/>
              </w:rPr>
              <w:t>KBZ</w:t>
            </w:r>
          </w:p>
        </w:tc>
        <w:tc>
          <w:tcPr>
            <w:tcW w:w="3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D193" w14:textId="11739036" w:rsidR="006C1228" w:rsidRPr="00524D7C" w:rsidRDefault="006C1228">
            <w:pPr>
              <w:widowControl w:val="0"/>
              <w:spacing w:before="0" w:after="0"/>
              <w:ind w:left="0"/>
              <w:rPr>
                <w:lang w:val="en-US"/>
              </w:rPr>
            </w:pPr>
            <w:r w:rsidRPr="19917AEB">
              <w:rPr>
                <w:lang w:val="en-US"/>
              </w:rPr>
              <w:t>Data Sync</w:t>
            </w:r>
            <w:r w:rsidR="62C45AFB" w:rsidRPr="19917AEB">
              <w:rPr>
                <w:lang w:val="en-US"/>
              </w:rPr>
              <w:t xml:space="preserve">ing </w:t>
            </w:r>
            <w:r w:rsidRPr="19917AEB">
              <w:rPr>
                <w:lang w:val="en-US"/>
              </w:rPr>
              <w:t>not working between</w:t>
            </w:r>
            <w:r w:rsidR="1B02A9C9" w:rsidRPr="19917AEB">
              <w:rPr>
                <w:lang w:val="en-US"/>
              </w:rPr>
              <w:t xml:space="preserve"> New</w:t>
            </w:r>
            <w:r w:rsidRPr="19917AEB">
              <w:rPr>
                <w:lang w:val="en-US"/>
              </w:rPr>
              <w:t xml:space="preserve"> </w:t>
            </w:r>
            <w:proofErr w:type="spellStart"/>
            <w:r w:rsidRPr="19917AEB">
              <w:rPr>
                <w:lang w:val="en-US"/>
              </w:rPr>
              <w:t>Datalake</w:t>
            </w:r>
            <w:proofErr w:type="spellEnd"/>
            <w:r w:rsidRPr="19917AEB">
              <w:rPr>
                <w:lang w:val="en-US"/>
              </w:rPr>
              <w:t xml:space="preserve"> S3 and </w:t>
            </w:r>
            <w:proofErr w:type="spellStart"/>
            <w:r w:rsidRPr="19917AEB">
              <w:rPr>
                <w:lang w:val="en-US"/>
              </w:rPr>
              <w:t>Deepsee</w:t>
            </w:r>
            <w:proofErr w:type="spellEnd"/>
            <w:r w:rsidRPr="19917AEB">
              <w:rPr>
                <w:lang w:val="en-US"/>
              </w:rPr>
              <w:t xml:space="preserve"> Data S3</w:t>
            </w:r>
          </w:p>
        </w:tc>
      </w:tr>
      <w:tr w:rsidR="006C1228" w:rsidRPr="00524D7C" w14:paraId="7BEE5FF9" w14:textId="77777777" w:rsidTr="19917AEB">
        <w:tc>
          <w:tcPr>
            <w:tcW w:w="25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94D5" w14:textId="059D73B8" w:rsidR="006C1228" w:rsidRDefault="006C1228">
            <w:pPr>
              <w:widowControl w:val="0"/>
              <w:spacing w:before="0" w:after="0"/>
              <w:ind w:left="0"/>
              <w:rPr>
                <w:rStyle w:val="CommentReference"/>
                <w:rFonts w:ascii="Times New Roman" w:eastAsia="Times New Roman" w:hAnsi="Times New Roman" w:cs="Times New Roman"/>
                <w:color w:val="auto"/>
                <w:lang w:val="en-IN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" w:type="pct"/>
          </w:tcPr>
          <w:p w14:paraId="7CCA964A" w14:textId="72F3E1FE" w:rsidR="006C1228" w:rsidRDefault="006C1228">
            <w:pPr>
              <w:widowControl w:val="0"/>
              <w:spacing w:before="0" w:after="0"/>
              <w:ind w:left="0"/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  <w:tc>
          <w:tcPr>
            <w:tcW w:w="670" w:type="pct"/>
          </w:tcPr>
          <w:p w14:paraId="04A429FB" w14:textId="199B0416" w:rsidR="006C1228" w:rsidRDefault="006C1228">
            <w:pPr>
              <w:widowControl w:val="0"/>
              <w:spacing w:before="0" w:after="0"/>
              <w:ind w:left="0"/>
              <w:rPr>
                <w:lang w:val="en-US"/>
              </w:rPr>
            </w:pPr>
            <w:r>
              <w:rPr>
                <w:lang w:val="en-US"/>
              </w:rPr>
              <w:t>KBZ</w:t>
            </w:r>
          </w:p>
        </w:tc>
        <w:tc>
          <w:tcPr>
            <w:tcW w:w="3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946A" w14:textId="7DDDCD0E" w:rsidR="006C1228" w:rsidRDefault="006C1228">
            <w:pPr>
              <w:widowControl w:val="0"/>
              <w:spacing w:before="0" w:after="0"/>
              <w:ind w:left="0"/>
              <w:rPr>
                <w:lang w:val="en-US"/>
              </w:rPr>
            </w:pPr>
            <w:r w:rsidRPr="19917AEB">
              <w:rPr>
                <w:lang w:val="en-US"/>
              </w:rPr>
              <w:t xml:space="preserve">EMR </w:t>
            </w:r>
            <w:r w:rsidR="1B9850F0" w:rsidRPr="19917AEB">
              <w:rPr>
                <w:lang w:val="en-US"/>
              </w:rPr>
              <w:t xml:space="preserve">v2 </w:t>
            </w:r>
            <w:r w:rsidRPr="19917AEB">
              <w:rPr>
                <w:lang w:val="en-US"/>
              </w:rPr>
              <w:t xml:space="preserve">unable to read/write tables </w:t>
            </w:r>
            <w:r w:rsidR="3BF493A5" w:rsidRPr="19917AEB">
              <w:rPr>
                <w:lang w:val="en-US"/>
              </w:rPr>
              <w:t>&lt;-&gt;</w:t>
            </w:r>
            <w:r w:rsidRPr="19917AEB">
              <w:rPr>
                <w:lang w:val="en-US"/>
              </w:rPr>
              <w:t>Application DB</w:t>
            </w:r>
          </w:p>
        </w:tc>
      </w:tr>
      <w:tr w:rsidR="006C1228" w:rsidRPr="00524D7C" w14:paraId="4B578290" w14:textId="77777777" w:rsidTr="19917AEB">
        <w:tc>
          <w:tcPr>
            <w:tcW w:w="25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CA15" w14:textId="5E2C681A" w:rsidR="006C1228" w:rsidRDefault="006C1228">
            <w:pPr>
              <w:widowControl w:val="0"/>
              <w:spacing w:before="0" w:after="0"/>
              <w:ind w:left="0"/>
              <w:rPr>
                <w:rStyle w:val="CommentReference"/>
                <w:rFonts w:ascii="Times New Roman" w:eastAsia="Times New Roman" w:hAnsi="Times New Roman" w:cs="Times New Roman"/>
                <w:color w:val="auto"/>
                <w:lang w:val="en-IN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" w:type="pct"/>
          </w:tcPr>
          <w:p w14:paraId="74E093D1" w14:textId="39AA719B" w:rsidR="006C1228" w:rsidRDefault="006C1228">
            <w:pPr>
              <w:widowControl w:val="0"/>
              <w:spacing w:before="0" w:after="0"/>
              <w:ind w:left="0"/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  <w:tc>
          <w:tcPr>
            <w:tcW w:w="670" w:type="pct"/>
          </w:tcPr>
          <w:p w14:paraId="5FC764F9" w14:textId="43C8CC5F" w:rsidR="006C1228" w:rsidRDefault="006C1228">
            <w:pPr>
              <w:widowControl w:val="0"/>
              <w:spacing w:before="0" w:after="0"/>
              <w:ind w:left="0"/>
              <w:rPr>
                <w:lang w:val="en-US"/>
              </w:rPr>
            </w:pPr>
            <w:r>
              <w:rPr>
                <w:lang w:val="en-US"/>
              </w:rPr>
              <w:t>KBZ</w:t>
            </w:r>
          </w:p>
        </w:tc>
        <w:tc>
          <w:tcPr>
            <w:tcW w:w="3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94A3" w14:textId="2406DB1C" w:rsidR="006C1228" w:rsidRDefault="006C1228">
            <w:pPr>
              <w:widowControl w:val="0"/>
              <w:spacing w:before="0" w:after="0"/>
              <w:ind w:left="0"/>
              <w:rPr>
                <w:lang w:val="en-US"/>
              </w:rPr>
            </w:pPr>
            <w:r w:rsidRPr="19917AEB">
              <w:rPr>
                <w:lang w:val="en-US"/>
              </w:rPr>
              <w:t xml:space="preserve">Tableau Server </w:t>
            </w:r>
            <w:r w:rsidR="38A6232D" w:rsidRPr="19917AEB">
              <w:rPr>
                <w:lang w:val="en-US"/>
              </w:rPr>
              <w:t xml:space="preserve">v2 </w:t>
            </w:r>
            <w:r w:rsidRPr="19917AEB">
              <w:rPr>
                <w:lang w:val="en-US"/>
              </w:rPr>
              <w:t>unable to read data from Tableau DB</w:t>
            </w:r>
            <w:r w:rsidR="1968E318" w:rsidRPr="19917AEB">
              <w:rPr>
                <w:lang w:val="en-US"/>
              </w:rPr>
              <w:t xml:space="preserve"> v2</w:t>
            </w:r>
            <w:r w:rsidR="3BF493A5" w:rsidRPr="19917AEB">
              <w:rPr>
                <w:lang w:val="en-US"/>
              </w:rPr>
              <w:t xml:space="preserve"> (KBZ needs to update Tableau DB endpoint) – If Endpoint is hardcoded</w:t>
            </w:r>
          </w:p>
          <w:p w14:paraId="6693B36E" w14:textId="6FE4697B" w:rsidR="00407524" w:rsidRDefault="00407524">
            <w:pPr>
              <w:widowControl w:val="0"/>
              <w:spacing w:before="0" w:after="0"/>
              <w:ind w:left="0"/>
              <w:rPr>
                <w:lang w:val="en-US"/>
              </w:rPr>
            </w:pPr>
          </w:p>
        </w:tc>
      </w:tr>
    </w:tbl>
    <w:p w14:paraId="1D16F750" w14:textId="77777777" w:rsidR="0070397C" w:rsidRPr="00524D7C" w:rsidRDefault="0070397C" w:rsidP="0070397C">
      <w:pPr>
        <w:pStyle w:val="Heading2"/>
        <w:rPr>
          <w:lang w:val="en-US"/>
        </w:rPr>
      </w:pPr>
      <w:bookmarkStart w:id="101" w:name="_Toc1057998165"/>
      <w:r w:rsidRPr="19917AEB">
        <w:rPr>
          <w:lang w:val="en-US"/>
        </w:rPr>
        <w:t>2.3 Clarifications / Questions</w:t>
      </w:r>
      <w:bookmarkEnd w:id="101"/>
    </w:p>
    <w:tbl>
      <w:tblPr>
        <w:tblW w:w="1076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0"/>
        <w:gridCol w:w="5834"/>
        <w:gridCol w:w="3969"/>
      </w:tblGrid>
      <w:tr w:rsidR="0070397C" w:rsidRPr="00524D7C" w14:paraId="645A6A41" w14:textId="77777777" w:rsidTr="19917AEB">
        <w:tc>
          <w:tcPr>
            <w:tcW w:w="960" w:type="dxa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8AF0" w14:textId="77777777" w:rsidR="0070397C" w:rsidRPr="00524D7C" w:rsidRDefault="0070397C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  <w:lang w:val="en-US"/>
              </w:rPr>
            </w:pPr>
            <w:r w:rsidRPr="00524D7C">
              <w:rPr>
                <w:rFonts w:asciiTheme="majorHAnsi" w:hAnsiTheme="majorHAnsi" w:cstheme="majorHAnsi"/>
                <w:b/>
                <w:color w:val="FFFFFF"/>
                <w:lang w:val="en-US"/>
              </w:rPr>
              <w:t>Sr. No.</w:t>
            </w:r>
          </w:p>
        </w:tc>
        <w:tc>
          <w:tcPr>
            <w:tcW w:w="5834" w:type="dxa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C89E" w14:textId="77777777" w:rsidR="0070397C" w:rsidRPr="00524D7C" w:rsidRDefault="0070397C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  <w:lang w:val="en-US"/>
              </w:rPr>
            </w:pPr>
            <w:r w:rsidRPr="00524D7C">
              <w:rPr>
                <w:rFonts w:asciiTheme="majorHAnsi" w:hAnsiTheme="majorHAnsi" w:cstheme="majorHAnsi"/>
                <w:b/>
                <w:color w:val="FFFFFF"/>
                <w:lang w:val="en-US"/>
              </w:rPr>
              <w:t>Question / Clarification</w:t>
            </w:r>
          </w:p>
        </w:tc>
        <w:tc>
          <w:tcPr>
            <w:tcW w:w="3969" w:type="dxa"/>
            <w:shd w:val="clear" w:color="auto" w:fill="0E163E"/>
          </w:tcPr>
          <w:p w14:paraId="542D2E6A" w14:textId="77777777" w:rsidR="0070397C" w:rsidRPr="00524D7C" w:rsidRDefault="0070397C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  <w:lang w:val="en-US"/>
              </w:rPr>
            </w:pPr>
            <w:r w:rsidRPr="00524D7C">
              <w:rPr>
                <w:rFonts w:asciiTheme="majorHAnsi" w:hAnsiTheme="majorHAnsi" w:cstheme="majorHAnsi"/>
                <w:b/>
                <w:color w:val="FFFFFF"/>
                <w:lang w:val="en-US"/>
              </w:rPr>
              <w:t>Response</w:t>
            </w:r>
          </w:p>
        </w:tc>
      </w:tr>
      <w:tr w:rsidR="0070397C" w:rsidRPr="00524D7C" w14:paraId="75F57C73" w14:textId="77777777" w:rsidTr="19917AE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1FF8" w14:textId="77777777" w:rsidR="0070397C" w:rsidRPr="00524D7C" w:rsidRDefault="0070397C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 w:rsidRPr="00524D7C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5D8F" w14:textId="41EC9165" w:rsidR="0070397C" w:rsidRPr="00524D7C" w:rsidRDefault="00155E3C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CloudWayZ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will handle creation of the Network </w:t>
            </w:r>
            <w:proofErr w:type="gramStart"/>
            <w:r>
              <w:rPr>
                <w:rFonts w:asciiTheme="majorHAnsi" w:hAnsiTheme="majorHAnsi" w:cstheme="majorHAnsi"/>
                <w:lang w:val="en-US"/>
              </w:rPr>
              <w:t>Layer(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VPC/Subnets/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RouteTables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)</w:t>
            </w:r>
            <w:r w:rsidR="00407524">
              <w:rPr>
                <w:rFonts w:asciiTheme="majorHAnsi" w:hAnsiTheme="majorHAnsi" w:cstheme="majorHAnsi"/>
                <w:lang w:val="en-US"/>
              </w:rPr>
              <w:t xml:space="preserve"> or KBZ</w:t>
            </w:r>
          </w:p>
        </w:tc>
        <w:tc>
          <w:tcPr>
            <w:tcW w:w="3969" w:type="dxa"/>
          </w:tcPr>
          <w:p w14:paraId="7C702983" w14:textId="2E3CE75C" w:rsidR="0070397C" w:rsidRPr="00524D7C" w:rsidRDefault="0070397C" w:rsidP="19917AEB">
            <w:pPr>
              <w:widowControl w:val="0"/>
              <w:ind w:left="0"/>
              <w:rPr>
                <w:rFonts w:asciiTheme="majorHAnsi" w:hAnsiTheme="majorHAnsi" w:cstheme="majorBidi"/>
                <w:lang w:val="en-US"/>
              </w:rPr>
            </w:pPr>
          </w:p>
        </w:tc>
      </w:tr>
      <w:tr w:rsidR="00155E3C" w:rsidRPr="00524D7C" w14:paraId="67E3D93B" w14:textId="77777777" w:rsidTr="19917AE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758E" w14:textId="2B118D2B" w:rsidR="00155E3C" w:rsidRPr="00524D7C" w:rsidRDefault="00155E3C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7818" w14:textId="4A66C558" w:rsidR="00155E3C" w:rsidRDefault="00155E3C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VPC Peering between Crayon Data</w:t>
            </w:r>
            <w:r w:rsidR="00407524">
              <w:rPr>
                <w:rFonts w:asciiTheme="majorHAnsi" w:hAnsiTheme="majorHAnsi" w:cstheme="majorHAnsi"/>
                <w:lang w:val="en-US"/>
              </w:rPr>
              <w:t xml:space="preserve"> AWS Account and</w:t>
            </w:r>
            <w:r>
              <w:rPr>
                <w:rFonts w:asciiTheme="majorHAnsi" w:hAnsiTheme="majorHAnsi" w:cstheme="majorHAnsi"/>
                <w:lang w:val="en-US"/>
              </w:rPr>
              <w:t xml:space="preserve"> KBZ New Account B to be done by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CloudWayZ</w:t>
            </w:r>
            <w:proofErr w:type="spellEnd"/>
            <w:r w:rsidR="00407524">
              <w:rPr>
                <w:rFonts w:asciiTheme="majorHAnsi" w:hAnsiTheme="majorHAnsi" w:cstheme="majorHAnsi"/>
                <w:lang w:val="en-US"/>
              </w:rPr>
              <w:t xml:space="preserve"> or KBZ?</w:t>
            </w:r>
          </w:p>
        </w:tc>
        <w:tc>
          <w:tcPr>
            <w:tcW w:w="3969" w:type="dxa"/>
          </w:tcPr>
          <w:p w14:paraId="230DEA57" w14:textId="77777777" w:rsidR="00155E3C" w:rsidRDefault="00155E3C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155E3C" w:rsidRPr="00524D7C" w14:paraId="33B951C5" w14:textId="77777777" w:rsidTr="19917AE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A2DF" w14:textId="6782BACC" w:rsidR="00155E3C" w:rsidRDefault="00155E3C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F74A" w14:textId="572A920B" w:rsidR="00155E3C" w:rsidRDefault="00155E3C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Will KBZ also migrate their part of resources </w:t>
            </w:r>
            <w:r w:rsidR="0012092B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proofErr w:type="gramStart"/>
            <w:r w:rsidR="0012092B">
              <w:rPr>
                <w:rFonts w:asciiTheme="majorHAnsi" w:hAnsiTheme="majorHAnsi" w:cstheme="majorHAnsi"/>
                <w:lang w:val="en-US"/>
              </w:rPr>
              <w:t>eg</w:t>
            </w:r>
            <w:proofErr w:type="spellEnd"/>
            <w:r w:rsidR="0012092B">
              <w:rPr>
                <w:rFonts w:asciiTheme="majorHAnsi" w:hAnsiTheme="majorHAnsi" w:cstheme="majorHAnsi"/>
                <w:lang w:val="en-US"/>
              </w:rPr>
              <w:t xml:space="preserve"> :</w:t>
            </w:r>
            <w:proofErr w:type="gramEnd"/>
            <w:r w:rsidR="0012092B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2092B">
              <w:rPr>
                <w:rFonts w:asciiTheme="majorHAnsi" w:hAnsiTheme="majorHAnsi" w:cstheme="majorHAnsi"/>
                <w:lang w:val="en-US"/>
              </w:rPr>
              <w:t>Deepsee</w:t>
            </w:r>
            <w:proofErr w:type="spellEnd"/>
            <w:r w:rsidR="0012092B">
              <w:rPr>
                <w:rFonts w:asciiTheme="majorHAnsi" w:hAnsiTheme="majorHAnsi" w:cstheme="majorHAnsi"/>
                <w:lang w:val="en-US"/>
              </w:rPr>
              <w:t xml:space="preserve"> Data/Application DB/Tableau Server </w:t>
            </w:r>
            <w:proofErr w:type="spellStart"/>
            <w:r w:rsidR="0012092B">
              <w:rPr>
                <w:rFonts w:asciiTheme="majorHAnsi" w:hAnsiTheme="majorHAnsi" w:cstheme="majorHAnsi"/>
                <w:lang w:val="en-US"/>
              </w:rPr>
              <w:t>etc</w:t>
            </w:r>
            <w:proofErr w:type="spellEnd"/>
            <w:r w:rsidR="0012092B">
              <w:rPr>
                <w:rFonts w:asciiTheme="majorHAnsi" w:hAnsiTheme="majorHAnsi" w:cstheme="majorHAnsi"/>
                <w:lang w:val="en-US"/>
              </w:rPr>
              <w:t>)</w:t>
            </w:r>
            <w:r>
              <w:rPr>
                <w:rFonts w:asciiTheme="majorHAnsi" w:hAnsiTheme="majorHAnsi" w:cstheme="majorHAnsi"/>
                <w:lang w:val="en-US"/>
              </w:rPr>
              <w:t xml:space="preserve"> from existing their </w:t>
            </w:r>
            <w:r w:rsidR="0012092B">
              <w:rPr>
                <w:rFonts w:asciiTheme="majorHAnsi" w:hAnsiTheme="majorHAnsi" w:cstheme="majorHAnsi"/>
                <w:lang w:val="en-US"/>
              </w:rPr>
              <w:t>Account to New KBZ AWS Account  B</w:t>
            </w:r>
          </w:p>
        </w:tc>
        <w:tc>
          <w:tcPr>
            <w:tcW w:w="3969" w:type="dxa"/>
          </w:tcPr>
          <w:p w14:paraId="4420A727" w14:textId="77777777" w:rsidR="00155E3C" w:rsidRDefault="00155E3C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12092B" w:rsidRPr="00524D7C" w14:paraId="5CD44A13" w14:textId="77777777" w:rsidTr="19917AE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7F8D" w14:textId="1731935B" w:rsidR="0012092B" w:rsidRDefault="0012092B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1825" w14:textId="48106F02" w:rsidR="00407524" w:rsidRDefault="0012092B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If no, will they have a </w:t>
            </w:r>
            <w:r w:rsidR="008F7D0E">
              <w:rPr>
                <w:rFonts w:asciiTheme="majorHAnsi" w:hAnsiTheme="majorHAnsi" w:cstheme="majorHAnsi"/>
                <w:lang w:val="en-US"/>
              </w:rPr>
              <w:t>VPC between their New KBZ AWS Account B and their existing KBZ AWS Account</w:t>
            </w:r>
          </w:p>
        </w:tc>
        <w:tc>
          <w:tcPr>
            <w:tcW w:w="3969" w:type="dxa"/>
          </w:tcPr>
          <w:p w14:paraId="792007B3" w14:textId="77777777" w:rsidR="0012092B" w:rsidRDefault="0012092B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07524" w:rsidRPr="00524D7C" w14:paraId="72FB9C37" w14:textId="77777777" w:rsidTr="19917AE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E9EB" w14:textId="39A4ECBB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D0E3" w14:textId="0A5DC2FE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Athena Database – Creating new tables/database based on new S3 buckets will be done by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CloudWayZ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/KBZ/Crayon</w:t>
            </w:r>
          </w:p>
        </w:tc>
        <w:tc>
          <w:tcPr>
            <w:tcW w:w="3969" w:type="dxa"/>
          </w:tcPr>
          <w:p w14:paraId="33FC5953" w14:textId="77777777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07524" w:rsidRPr="00524D7C" w14:paraId="547E54BE" w14:textId="77777777" w:rsidTr="19917AE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631A" w14:textId="0D85E002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A368" w14:textId="2585FC27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How is data sync done between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DataLake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S3 and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Deepsee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S3 (Flow Number 8) – Which buckets are syncing </w:t>
            </w:r>
            <w:proofErr w:type="gramStart"/>
            <w:r>
              <w:rPr>
                <w:rFonts w:asciiTheme="majorHAnsi" w:hAnsiTheme="majorHAnsi" w:cstheme="majorHAnsi"/>
                <w:lang w:val="en-US"/>
              </w:rPr>
              <w:t>data ?</w:t>
            </w:r>
            <w:proofErr w:type="gramEnd"/>
          </w:p>
        </w:tc>
        <w:tc>
          <w:tcPr>
            <w:tcW w:w="3969" w:type="dxa"/>
          </w:tcPr>
          <w:p w14:paraId="726980C7" w14:textId="77777777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07524" w:rsidRPr="00524D7C" w14:paraId="4DBD5BE1" w14:textId="77777777" w:rsidTr="19917AE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EA8" w14:textId="747AA0E0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9FE8" w14:textId="420CFE14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Jupyter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EC2 in Crayon Account A has endpoint of Tableau </w:t>
            </w:r>
            <w:r>
              <w:rPr>
                <w:rFonts w:asciiTheme="majorHAnsi" w:hAnsiTheme="majorHAnsi" w:cstheme="majorHAnsi"/>
                <w:lang w:val="en-US"/>
              </w:rPr>
              <w:lastRenderedPageBreak/>
              <w:t>DB hardcoded or we are using a DNS (Domain Name)</w:t>
            </w:r>
          </w:p>
        </w:tc>
        <w:tc>
          <w:tcPr>
            <w:tcW w:w="3969" w:type="dxa"/>
          </w:tcPr>
          <w:p w14:paraId="717C6F0E" w14:textId="77777777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07524" w:rsidRPr="00524D7C" w14:paraId="1C51A0B2" w14:textId="77777777" w:rsidTr="19917AE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3DAC" w14:textId="028E97BF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C0DB" w14:textId="24210E51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EMR connecting to Application DB – Are we connecting via DNS or endpoint is hardcoded in </w:t>
            </w:r>
            <w:proofErr w:type="gramStart"/>
            <w:r>
              <w:rPr>
                <w:rFonts w:asciiTheme="majorHAnsi" w:hAnsiTheme="majorHAnsi" w:cstheme="majorHAnsi"/>
                <w:lang w:val="en-US"/>
              </w:rPr>
              <w:t>EMR ?</w:t>
            </w:r>
            <w:proofErr w:type="gramEnd"/>
          </w:p>
        </w:tc>
        <w:tc>
          <w:tcPr>
            <w:tcW w:w="3969" w:type="dxa"/>
          </w:tcPr>
          <w:p w14:paraId="478D8C71" w14:textId="77777777" w:rsidR="00407524" w:rsidRDefault="00407524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9D4F0D" w:rsidRPr="00524D7C" w14:paraId="0ACEF2AD" w14:textId="77777777" w:rsidTr="19917AE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6949" w14:textId="40408D2C" w:rsidR="009D4F0D" w:rsidRDefault="009D4F0D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D390" w14:textId="4357CC7C" w:rsidR="009D4F0D" w:rsidRDefault="009D4F0D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Airflow UI is accessed by UI for Airflow V2 we will need a new DNS Name/ Sub-domain</w:t>
            </w:r>
          </w:p>
        </w:tc>
        <w:tc>
          <w:tcPr>
            <w:tcW w:w="3969" w:type="dxa"/>
          </w:tcPr>
          <w:p w14:paraId="177BFE14" w14:textId="77777777" w:rsidR="009D4F0D" w:rsidRDefault="009D4F0D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455793" w:rsidRPr="00524D7C" w14:paraId="667A1D8E" w14:textId="77777777" w:rsidTr="19917AE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1180" w14:textId="21F8C770" w:rsidR="00455793" w:rsidRDefault="00455793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3258" w14:textId="059857A8" w:rsidR="00455793" w:rsidRDefault="00455793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CrayonData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to provide their SCM Repository access to store CloudFormation Scripts</w:t>
            </w:r>
          </w:p>
        </w:tc>
        <w:tc>
          <w:tcPr>
            <w:tcW w:w="3969" w:type="dxa"/>
          </w:tcPr>
          <w:p w14:paraId="65722173" w14:textId="77777777" w:rsidR="00455793" w:rsidRDefault="00455793">
            <w:pPr>
              <w:widowControl w:val="0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19917AEB" w14:paraId="2BD6E4BA" w14:textId="77777777" w:rsidTr="19917AEB">
        <w:trPr>
          <w:trHeight w:val="30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051F" w14:textId="5C66A000" w:rsidR="1BF69F89" w:rsidRDefault="1BF69F89" w:rsidP="19917AEB">
            <w:pPr>
              <w:ind w:left="0"/>
              <w:rPr>
                <w:rFonts w:asciiTheme="majorHAnsi" w:hAnsiTheme="majorHAnsi" w:cstheme="majorBidi"/>
                <w:lang w:val="en-US"/>
              </w:rPr>
            </w:pPr>
            <w:r w:rsidRPr="19917AEB">
              <w:rPr>
                <w:rFonts w:asciiTheme="majorHAnsi" w:hAnsiTheme="majorHAnsi" w:cstheme="majorBidi"/>
                <w:lang w:val="en-US"/>
              </w:rPr>
              <w:t>11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9B55" w14:textId="60BD2CD2" w:rsidR="0DB1438E" w:rsidRDefault="0DB1438E" w:rsidP="19917AEB">
            <w:pPr>
              <w:ind w:left="0"/>
              <w:rPr>
                <w:rFonts w:asciiTheme="majorHAnsi" w:hAnsiTheme="majorHAnsi" w:cstheme="majorBidi"/>
                <w:lang w:val="en-US"/>
              </w:rPr>
            </w:pPr>
            <w:r w:rsidRPr="19917AEB">
              <w:rPr>
                <w:rFonts w:asciiTheme="majorHAnsi" w:hAnsiTheme="majorHAnsi" w:cstheme="majorBidi"/>
                <w:lang w:val="en-US"/>
              </w:rPr>
              <w:t>Does</w:t>
            </w:r>
            <w:r w:rsidR="23170A35" w:rsidRPr="19917AEB">
              <w:rPr>
                <w:rFonts w:asciiTheme="majorHAnsi" w:hAnsiTheme="majorHAnsi" w:cstheme="majorBidi"/>
                <w:lang w:val="en-US"/>
              </w:rPr>
              <w:t xml:space="preserve"> the Airflow setup </w:t>
            </w:r>
            <w:r w:rsidR="61BBEF66" w:rsidRPr="19917AEB">
              <w:rPr>
                <w:rFonts w:asciiTheme="majorHAnsi" w:hAnsiTheme="majorHAnsi" w:cstheme="majorBidi"/>
                <w:lang w:val="en-US"/>
              </w:rPr>
              <w:t xml:space="preserve">uses </w:t>
            </w:r>
            <w:proofErr w:type="gramStart"/>
            <w:r w:rsidR="61BBEF66" w:rsidRPr="19917AEB">
              <w:rPr>
                <w:rFonts w:asciiTheme="majorHAnsi" w:hAnsiTheme="majorHAnsi" w:cstheme="majorBidi"/>
                <w:lang w:val="en-US"/>
              </w:rPr>
              <w:t>Docker</w:t>
            </w:r>
            <w:r w:rsidR="121557AC" w:rsidRPr="19917AEB">
              <w:rPr>
                <w:rFonts w:asciiTheme="majorHAnsi" w:hAnsiTheme="majorHAnsi" w:cstheme="majorBidi"/>
                <w:lang w:val="en-US"/>
              </w:rPr>
              <w:t xml:space="preserve"> ?</w:t>
            </w:r>
            <w:proofErr w:type="gramEnd"/>
          </w:p>
        </w:tc>
        <w:tc>
          <w:tcPr>
            <w:tcW w:w="3969" w:type="dxa"/>
          </w:tcPr>
          <w:p w14:paraId="36744314" w14:textId="71661244" w:rsidR="19917AEB" w:rsidRDefault="19917AEB" w:rsidP="19917AEB">
            <w:pPr>
              <w:rPr>
                <w:rFonts w:asciiTheme="majorHAnsi" w:hAnsiTheme="majorHAnsi" w:cstheme="majorBidi"/>
                <w:lang w:val="en-US"/>
              </w:rPr>
            </w:pPr>
          </w:p>
        </w:tc>
      </w:tr>
      <w:tr w:rsidR="19917AEB" w14:paraId="3D4E4426" w14:textId="77777777" w:rsidTr="19917AEB">
        <w:trPr>
          <w:trHeight w:val="30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ED07" w14:textId="3744D646" w:rsidR="0595AB73" w:rsidRDefault="0595AB73" w:rsidP="19917AEB">
            <w:pPr>
              <w:ind w:left="0"/>
              <w:rPr>
                <w:rFonts w:asciiTheme="majorHAnsi" w:hAnsiTheme="majorHAnsi" w:cstheme="majorBidi"/>
                <w:lang w:val="en-US"/>
              </w:rPr>
            </w:pPr>
            <w:r w:rsidRPr="19917AEB">
              <w:rPr>
                <w:rFonts w:asciiTheme="majorHAnsi" w:hAnsiTheme="majorHAnsi" w:cstheme="majorBidi"/>
                <w:lang w:val="en-US"/>
              </w:rPr>
              <w:t>12</w:t>
            </w:r>
          </w:p>
        </w:tc>
        <w:tc>
          <w:tcPr>
            <w:tcW w:w="5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FEDE" w14:textId="4E9A7797" w:rsidR="0595AB73" w:rsidRDefault="0595AB73" w:rsidP="19917AEB">
            <w:pPr>
              <w:ind w:left="0"/>
              <w:rPr>
                <w:rFonts w:asciiTheme="majorHAnsi" w:hAnsiTheme="majorHAnsi" w:cstheme="majorBidi"/>
                <w:lang w:val="en-US"/>
              </w:rPr>
            </w:pPr>
            <w:r w:rsidRPr="19917AEB">
              <w:rPr>
                <w:rFonts w:asciiTheme="majorHAnsi" w:hAnsiTheme="majorHAnsi" w:cstheme="majorBidi"/>
                <w:lang w:val="en-US"/>
              </w:rPr>
              <w:t xml:space="preserve">For EMR what </w:t>
            </w:r>
            <w:proofErr w:type="gramStart"/>
            <w:r w:rsidRPr="19917AEB">
              <w:rPr>
                <w:rFonts w:asciiTheme="majorHAnsi" w:hAnsiTheme="majorHAnsi" w:cstheme="majorBidi"/>
                <w:lang w:val="en-US"/>
              </w:rPr>
              <w:t>is the number of master and slave nodes</w:t>
            </w:r>
            <w:proofErr w:type="gramEnd"/>
          </w:p>
        </w:tc>
        <w:tc>
          <w:tcPr>
            <w:tcW w:w="3969" w:type="dxa"/>
          </w:tcPr>
          <w:p w14:paraId="463F6C20" w14:textId="2110D333" w:rsidR="19917AEB" w:rsidRDefault="19917AEB" w:rsidP="19917AEB">
            <w:pPr>
              <w:rPr>
                <w:rFonts w:asciiTheme="majorHAnsi" w:hAnsiTheme="majorHAnsi" w:cstheme="majorBidi"/>
                <w:lang w:val="en-US"/>
              </w:rPr>
            </w:pPr>
          </w:p>
        </w:tc>
      </w:tr>
    </w:tbl>
    <w:p w14:paraId="65B43D56" w14:textId="77777777" w:rsidR="0070397C" w:rsidRPr="00524D7C" w:rsidRDefault="0070397C" w:rsidP="0070397C">
      <w:pPr>
        <w:pStyle w:val="Heading1"/>
        <w:rPr>
          <w:lang w:val="en-US"/>
        </w:rPr>
      </w:pPr>
      <w:bookmarkStart w:id="102" w:name="_sa2xdd4dz7xz" w:colFirst="0" w:colLast="0"/>
      <w:bookmarkStart w:id="103" w:name="_5wjpd0swsfqy" w:colFirst="0" w:colLast="0"/>
      <w:bookmarkEnd w:id="102"/>
      <w:bookmarkEnd w:id="103"/>
      <w:r w:rsidRPr="00524D7C">
        <w:rPr>
          <w:lang w:val="en-US"/>
        </w:rPr>
        <w:br w:type="page"/>
      </w:r>
    </w:p>
    <w:p w14:paraId="4EA20C4B" w14:textId="77777777" w:rsidR="0070397C" w:rsidRPr="00524D7C" w:rsidRDefault="0070397C" w:rsidP="0070397C">
      <w:pPr>
        <w:pStyle w:val="Heading1"/>
        <w:rPr>
          <w:lang w:val="en-US"/>
        </w:rPr>
      </w:pPr>
      <w:bookmarkStart w:id="104" w:name="_Toc138174248"/>
      <w:r w:rsidRPr="19917AEB">
        <w:rPr>
          <w:lang w:val="en-US"/>
        </w:rPr>
        <w:lastRenderedPageBreak/>
        <w:t>3. Implementation - Technical Design</w:t>
      </w:r>
      <w:bookmarkEnd w:id="104"/>
    </w:p>
    <w:p w14:paraId="39BE8358" w14:textId="77777777" w:rsidR="0070397C" w:rsidRPr="00524D7C" w:rsidRDefault="0070397C" w:rsidP="0070397C">
      <w:pPr>
        <w:pStyle w:val="Heading2"/>
        <w:rPr>
          <w:lang w:val="en-US"/>
        </w:rPr>
      </w:pPr>
      <w:bookmarkStart w:id="105" w:name="_Toc278851905"/>
      <w:r w:rsidRPr="19917AEB">
        <w:rPr>
          <w:lang w:val="en-US"/>
        </w:rPr>
        <w:t>3.1 Logical Architecture</w:t>
      </w:r>
      <w:bookmarkEnd w:id="105"/>
    </w:p>
    <w:p w14:paraId="5CC1A899" w14:textId="220FDE63" w:rsidR="0070397C" w:rsidRDefault="0070397C" w:rsidP="0070397C">
      <w:pPr>
        <w:ind w:left="0"/>
        <w:rPr>
          <w:lang w:val="en-US"/>
        </w:rPr>
      </w:pPr>
      <w:r w:rsidRPr="00524D7C">
        <w:rPr>
          <w:lang w:val="en-US"/>
        </w:rPr>
        <w:t>Following</w:t>
      </w:r>
      <w:r w:rsidR="008F7D0E">
        <w:rPr>
          <w:lang w:val="en-US"/>
        </w:rPr>
        <w:t xml:space="preserve"> existing &amp; Proposed</w:t>
      </w:r>
      <w:r w:rsidRPr="00524D7C">
        <w:rPr>
          <w:lang w:val="en-US"/>
        </w:rPr>
        <w:t xml:space="preserve"> diagram represents </w:t>
      </w:r>
      <w:r w:rsidR="004C44C6" w:rsidRPr="00524D7C">
        <w:rPr>
          <w:lang w:val="en-US"/>
        </w:rPr>
        <w:t>high-level</w:t>
      </w:r>
      <w:r w:rsidRPr="00524D7C">
        <w:rPr>
          <w:lang w:val="en-US"/>
        </w:rPr>
        <w:t xml:space="preserve"> logical architecture of Payment gateway core components with integrations</w:t>
      </w:r>
      <w:r w:rsidR="0091425F">
        <w:rPr>
          <w:lang w:val="en-US"/>
        </w:rPr>
        <w:tab/>
      </w:r>
      <w:r w:rsidR="0091425F">
        <w:rPr>
          <w:lang w:val="en-US"/>
        </w:rPr>
        <w:tab/>
      </w:r>
    </w:p>
    <w:p w14:paraId="0258D1CF" w14:textId="1108DEC9" w:rsidR="008F7D0E" w:rsidRPr="008F7D0E" w:rsidRDefault="008F7D0E" w:rsidP="008F7D0E">
      <w:pPr>
        <w:rPr>
          <w:b/>
          <w:bCs/>
        </w:rPr>
      </w:pPr>
      <w:r w:rsidRPr="78B42CAC">
        <w:rPr>
          <w:b/>
          <w:bCs/>
        </w:rPr>
        <w:t>CURRENT ARCHITECTURE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800"/>
      </w:tblGrid>
      <w:tr w:rsidR="0070397C" w:rsidRPr="00524D7C" w14:paraId="6FA0A707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52F6" w14:textId="0427A928" w:rsidR="0070397C" w:rsidRDefault="0070397C">
            <w:pPr>
              <w:ind w:left="0"/>
              <w:jc w:val="center"/>
              <w:rPr>
                <w:i/>
                <w:color w:val="6D9EEB"/>
                <w:lang w:val="en-US"/>
              </w:rPr>
            </w:pPr>
          </w:p>
          <w:p w14:paraId="0C6DE96D" w14:textId="50B51EA6" w:rsidR="008F7D0E" w:rsidRPr="008F7D0E" w:rsidRDefault="008F7D0E" w:rsidP="008F7D0E">
            <w:r w:rsidRPr="78B42CAC">
              <w:rPr>
                <w:b/>
                <w:bCs/>
              </w:rPr>
              <w:t>PROPOSED ARCHITECTUR</w:t>
            </w:r>
            <w:r>
              <w:rPr>
                <w:b/>
                <w:bCs/>
              </w:rPr>
              <w:t>E</w:t>
            </w:r>
          </w:p>
        </w:tc>
      </w:tr>
      <w:tr w:rsidR="0070397C" w:rsidRPr="00524D7C" w14:paraId="6A4932DA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4B9A" w14:textId="6BE7A9BA" w:rsidR="0070397C" w:rsidRPr="008F7D0E" w:rsidRDefault="00F60BF8" w:rsidP="008F7D0E">
            <w:pPr>
              <w:ind w:left="0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672288" wp14:editId="5CA48CDA">
                  <wp:extent cx="6590676" cy="3162300"/>
                  <wp:effectExtent l="9525" t="9525" r="9525" b="9525"/>
                  <wp:docPr id="886162529" name="Picture 886162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676" cy="31623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R="008F7D0E">
              <w:rPr>
                <w:noProof/>
              </w:rPr>
              <w:drawing>
                <wp:inline distT="0" distB="0" distL="0" distR="0" wp14:anchorId="3910CA90" wp14:editId="5437BDDE">
                  <wp:extent cx="6274594" cy="2470621"/>
                  <wp:effectExtent l="9525" t="9525" r="9525" b="9525"/>
                  <wp:docPr id="1616710666" name="Picture 1616710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594" cy="247062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>
                                <a:lumMod val="75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0C238" w14:textId="77777777" w:rsidR="0070397C" w:rsidRPr="00524D7C" w:rsidRDefault="0070397C" w:rsidP="0070397C">
      <w:pPr>
        <w:rPr>
          <w:lang w:val="en-US"/>
        </w:rPr>
      </w:pPr>
    </w:p>
    <w:p w14:paraId="0A979CD6" w14:textId="77777777" w:rsidR="0070397C" w:rsidRPr="00524D7C" w:rsidRDefault="0070397C" w:rsidP="0070397C">
      <w:pPr>
        <w:pStyle w:val="Heading2"/>
        <w:rPr>
          <w:lang w:val="en-US"/>
        </w:rPr>
      </w:pPr>
      <w:bookmarkStart w:id="106" w:name="_Toc1230926225"/>
      <w:r w:rsidRPr="19917AEB">
        <w:rPr>
          <w:lang w:val="en-US"/>
        </w:rPr>
        <w:t>3.2 Request Flow</w:t>
      </w:r>
      <w:bookmarkEnd w:id="10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6"/>
        <w:gridCol w:w="8064"/>
      </w:tblGrid>
      <w:tr w:rsidR="008F7D0E" w14:paraId="177E5B61" w14:textId="77777777" w:rsidTr="008F7D0E">
        <w:trPr>
          <w:trHeight w:val="300"/>
        </w:trPr>
        <w:tc>
          <w:tcPr>
            <w:tcW w:w="1296" w:type="dxa"/>
          </w:tcPr>
          <w:p w14:paraId="7AF5B485" w14:textId="77777777" w:rsidR="008F7D0E" w:rsidRDefault="008F7D0E" w:rsidP="008F7D0E">
            <w:pPr>
              <w:jc w:val="center"/>
              <w:rPr>
                <w:b/>
                <w:bCs/>
              </w:rPr>
            </w:pPr>
            <w:r w:rsidRPr="78B42CAC">
              <w:rPr>
                <w:b/>
                <w:bCs/>
              </w:rPr>
              <w:t>FLOW NUMBER</w:t>
            </w:r>
          </w:p>
        </w:tc>
        <w:tc>
          <w:tcPr>
            <w:tcW w:w="8064" w:type="dxa"/>
          </w:tcPr>
          <w:p w14:paraId="3F1B5AFC" w14:textId="77777777" w:rsidR="008F7D0E" w:rsidRDefault="008F7D0E" w:rsidP="008F7D0E">
            <w:pPr>
              <w:jc w:val="center"/>
              <w:rPr>
                <w:b/>
                <w:bCs/>
              </w:rPr>
            </w:pPr>
            <w:r w:rsidRPr="78B42CAC">
              <w:rPr>
                <w:b/>
                <w:bCs/>
              </w:rPr>
              <w:t>DESCRIPTION</w:t>
            </w:r>
          </w:p>
        </w:tc>
      </w:tr>
      <w:tr w:rsidR="008F7D0E" w14:paraId="1BF540FB" w14:textId="77777777" w:rsidTr="008F7D0E">
        <w:trPr>
          <w:trHeight w:val="300"/>
        </w:trPr>
        <w:tc>
          <w:tcPr>
            <w:tcW w:w="1296" w:type="dxa"/>
          </w:tcPr>
          <w:p w14:paraId="658445F1" w14:textId="77777777" w:rsidR="008F7D0E" w:rsidRDefault="008F7D0E" w:rsidP="008F7D0E">
            <w:r>
              <w:t>1</w:t>
            </w:r>
          </w:p>
        </w:tc>
        <w:tc>
          <w:tcPr>
            <w:tcW w:w="8064" w:type="dxa"/>
          </w:tcPr>
          <w:p w14:paraId="1E7C271D" w14:textId="77777777" w:rsidR="008F7D0E" w:rsidRDefault="008F7D0E" w:rsidP="008F7D0E">
            <w:r>
              <w:t>Crayon users connect to the Bastion EC2 instance through remote connection</w:t>
            </w:r>
          </w:p>
        </w:tc>
      </w:tr>
      <w:tr w:rsidR="008F7D0E" w14:paraId="271051A1" w14:textId="77777777" w:rsidTr="008F7D0E">
        <w:trPr>
          <w:trHeight w:val="300"/>
        </w:trPr>
        <w:tc>
          <w:tcPr>
            <w:tcW w:w="1296" w:type="dxa"/>
          </w:tcPr>
          <w:p w14:paraId="2ACA8E90" w14:textId="77777777" w:rsidR="008F7D0E" w:rsidRDefault="008F7D0E" w:rsidP="008F7D0E">
            <w:r>
              <w:t>2</w:t>
            </w:r>
          </w:p>
        </w:tc>
        <w:tc>
          <w:tcPr>
            <w:tcW w:w="8064" w:type="dxa"/>
          </w:tcPr>
          <w:p w14:paraId="37CBF8B0" w14:textId="77777777" w:rsidR="008F7D0E" w:rsidRDefault="008F7D0E" w:rsidP="008F7D0E">
            <w:r w:rsidRPr="78B42CAC">
              <w:t xml:space="preserve">Triggers the </w:t>
            </w:r>
            <w:proofErr w:type="spellStart"/>
            <w:r w:rsidRPr="78B42CAC">
              <w:t>Jupyter</w:t>
            </w:r>
            <w:proofErr w:type="spellEnd"/>
            <w:r w:rsidRPr="78B42CAC">
              <w:t xml:space="preserve"> notebook from the airflow machine</w:t>
            </w:r>
          </w:p>
        </w:tc>
      </w:tr>
      <w:tr w:rsidR="008F7D0E" w14:paraId="4CAC746D" w14:textId="77777777" w:rsidTr="008F7D0E">
        <w:trPr>
          <w:trHeight w:val="300"/>
        </w:trPr>
        <w:tc>
          <w:tcPr>
            <w:tcW w:w="1296" w:type="dxa"/>
          </w:tcPr>
          <w:p w14:paraId="38185139" w14:textId="77777777" w:rsidR="008F7D0E" w:rsidRDefault="008F7D0E" w:rsidP="008F7D0E">
            <w:r>
              <w:t>3</w:t>
            </w:r>
          </w:p>
        </w:tc>
        <w:tc>
          <w:tcPr>
            <w:tcW w:w="8064" w:type="dxa"/>
          </w:tcPr>
          <w:p w14:paraId="17F0D957" w14:textId="77777777" w:rsidR="008F7D0E" w:rsidRDefault="008F7D0E" w:rsidP="008F7D0E">
            <w:r>
              <w:t>Airflow to SFTP: File sensors are triggered from Airflow based on files received in SFTP. Reports are uploaded to SFTP out path for sharing with client.</w:t>
            </w:r>
          </w:p>
          <w:p w14:paraId="0DCEAC16" w14:textId="77777777" w:rsidR="008F7D0E" w:rsidRDefault="008F7D0E" w:rsidP="008F7D0E">
            <w:r>
              <w:t>SFTP to Airflow: Data transferred from SFTP to airflow for archival process.</w:t>
            </w:r>
          </w:p>
        </w:tc>
      </w:tr>
      <w:tr w:rsidR="008F7D0E" w14:paraId="1AC34EFC" w14:textId="77777777" w:rsidTr="008F7D0E">
        <w:trPr>
          <w:trHeight w:val="300"/>
        </w:trPr>
        <w:tc>
          <w:tcPr>
            <w:tcW w:w="1296" w:type="dxa"/>
          </w:tcPr>
          <w:p w14:paraId="0EFB486D" w14:textId="77777777" w:rsidR="008F7D0E" w:rsidRDefault="008F7D0E" w:rsidP="008F7D0E">
            <w:r>
              <w:t>4</w:t>
            </w:r>
          </w:p>
        </w:tc>
        <w:tc>
          <w:tcPr>
            <w:tcW w:w="8064" w:type="dxa"/>
          </w:tcPr>
          <w:p w14:paraId="5916345E" w14:textId="77777777" w:rsidR="008F7D0E" w:rsidRDefault="008F7D0E" w:rsidP="008F7D0E">
            <w:r>
              <w:t>Airflow to S3: Data sync between prod and dev buckets using shell script.</w:t>
            </w:r>
          </w:p>
          <w:p w14:paraId="43E3F1E2" w14:textId="77777777" w:rsidR="008F7D0E" w:rsidRDefault="008F7D0E" w:rsidP="008F7D0E">
            <w:r>
              <w:lastRenderedPageBreak/>
              <w:t>S3 to Airflow: Data extracted from S3 to airflow for generation of reports.</w:t>
            </w:r>
          </w:p>
        </w:tc>
      </w:tr>
      <w:tr w:rsidR="008F7D0E" w14:paraId="426ED77A" w14:textId="77777777" w:rsidTr="008F7D0E">
        <w:trPr>
          <w:trHeight w:val="300"/>
        </w:trPr>
        <w:tc>
          <w:tcPr>
            <w:tcW w:w="1296" w:type="dxa"/>
          </w:tcPr>
          <w:p w14:paraId="51B9D1E4" w14:textId="77777777" w:rsidR="008F7D0E" w:rsidRDefault="008F7D0E" w:rsidP="008F7D0E">
            <w:r>
              <w:lastRenderedPageBreak/>
              <w:t>5</w:t>
            </w:r>
          </w:p>
        </w:tc>
        <w:tc>
          <w:tcPr>
            <w:tcW w:w="8064" w:type="dxa"/>
          </w:tcPr>
          <w:p w14:paraId="60B60872" w14:textId="77777777" w:rsidR="008F7D0E" w:rsidRDefault="008F7D0E" w:rsidP="008F7D0E">
            <w:r>
              <w:t>Trigger EMR clusters using DAGs</w:t>
            </w:r>
          </w:p>
        </w:tc>
      </w:tr>
      <w:tr w:rsidR="008F7D0E" w14:paraId="3AFA287B" w14:textId="77777777" w:rsidTr="008F7D0E">
        <w:trPr>
          <w:trHeight w:val="300"/>
        </w:trPr>
        <w:tc>
          <w:tcPr>
            <w:tcW w:w="1296" w:type="dxa"/>
          </w:tcPr>
          <w:p w14:paraId="314D49E6" w14:textId="77777777" w:rsidR="008F7D0E" w:rsidRDefault="008F7D0E" w:rsidP="008F7D0E">
            <w:r>
              <w:t>6</w:t>
            </w:r>
          </w:p>
        </w:tc>
        <w:tc>
          <w:tcPr>
            <w:tcW w:w="8064" w:type="dxa"/>
          </w:tcPr>
          <w:p w14:paraId="7D18C994" w14:textId="77777777" w:rsidR="008F7D0E" w:rsidRDefault="008F7D0E" w:rsidP="008F7D0E">
            <w:r>
              <w:t xml:space="preserve">Load real time </w:t>
            </w:r>
            <w:proofErr w:type="spellStart"/>
            <w:r>
              <w:t>sqoop</w:t>
            </w:r>
            <w:proofErr w:type="spellEnd"/>
            <w:r>
              <w:t xml:space="preserve"> extracted data into S3 buckets</w:t>
            </w:r>
          </w:p>
        </w:tc>
      </w:tr>
      <w:tr w:rsidR="008F7D0E" w14:paraId="37D487F3" w14:textId="77777777" w:rsidTr="008F7D0E">
        <w:trPr>
          <w:trHeight w:val="300"/>
        </w:trPr>
        <w:tc>
          <w:tcPr>
            <w:tcW w:w="1296" w:type="dxa"/>
          </w:tcPr>
          <w:p w14:paraId="29EFB7F3" w14:textId="77777777" w:rsidR="008F7D0E" w:rsidRDefault="008F7D0E" w:rsidP="008F7D0E">
            <w:r>
              <w:t>7</w:t>
            </w:r>
          </w:p>
        </w:tc>
        <w:tc>
          <w:tcPr>
            <w:tcW w:w="8064" w:type="dxa"/>
          </w:tcPr>
          <w:p w14:paraId="6C70A0C5" w14:textId="77777777" w:rsidR="008F7D0E" w:rsidRDefault="008F7D0E" w:rsidP="008F7D0E">
            <w:r>
              <w:t xml:space="preserve">Read/write data from/to </w:t>
            </w:r>
            <w:proofErr w:type="spellStart"/>
            <w:r>
              <w:t>Mysql</w:t>
            </w:r>
            <w:proofErr w:type="spellEnd"/>
            <w:r>
              <w:t xml:space="preserve"> RDS database</w:t>
            </w:r>
          </w:p>
        </w:tc>
      </w:tr>
      <w:tr w:rsidR="008F7D0E" w14:paraId="39D719A3" w14:textId="77777777" w:rsidTr="008F7D0E">
        <w:trPr>
          <w:trHeight w:val="300"/>
        </w:trPr>
        <w:tc>
          <w:tcPr>
            <w:tcW w:w="1296" w:type="dxa"/>
          </w:tcPr>
          <w:p w14:paraId="6F703BC8" w14:textId="77777777" w:rsidR="008F7D0E" w:rsidRDefault="008F7D0E" w:rsidP="008F7D0E">
            <w:r>
              <w:t>8</w:t>
            </w:r>
          </w:p>
        </w:tc>
        <w:tc>
          <w:tcPr>
            <w:tcW w:w="8064" w:type="dxa"/>
          </w:tcPr>
          <w:p w14:paraId="3FB264F0" w14:textId="77777777" w:rsidR="008F7D0E" w:rsidRDefault="008F7D0E" w:rsidP="008F7D0E">
            <w:r>
              <w:t xml:space="preserve">Data sync between prod/dev tables and </w:t>
            </w:r>
            <w:proofErr w:type="spellStart"/>
            <w:r>
              <w:t>deepsee</w:t>
            </w:r>
            <w:proofErr w:type="spellEnd"/>
            <w:r>
              <w:t xml:space="preserve"> tables</w:t>
            </w:r>
          </w:p>
        </w:tc>
      </w:tr>
      <w:tr w:rsidR="008F7D0E" w14:paraId="6FC3CDEA" w14:textId="77777777" w:rsidTr="008F7D0E">
        <w:trPr>
          <w:trHeight w:val="300"/>
        </w:trPr>
        <w:tc>
          <w:tcPr>
            <w:tcW w:w="1296" w:type="dxa"/>
          </w:tcPr>
          <w:p w14:paraId="0BFF62E0" w14:textId="77777777" w:rsidR="008F7D0E" w:rsidRDefault="008F7D0E" w:rsidP="008F7D0E">
            <w:r>
              <w:t>9</w:t>
            </w:r>
          </w:p>
        </w:tc>
        <w:tc>
          <w:tcPr>
            <w:tcW w:w="8064" w:type="dxa"/>
          </w:tcPr>
          <w:p w14:paraId="5F80EAFD" w14:textId="77777777" w:rsidR="008F7D0E" w:rsidRDefault="008F7D0E" w:rsidP="008F7D0E">
            <w:r>
              <w:t>Load source files into S3</w:t>
            </w:r>
          </w:p>
        </w:tc>
      </w:tr>
      <w:tr w:rsidR="008F7D0E" w14:paraId="5C3F1E52" w14:textId="77777777" w:rsidTr="008F7D0E">
        <w:trPr>
          <w:trHeight w:val="300"/>
        </w:trPr>
        <w:tc>
          <w:tcPr>
            <w:tcW w:w="1296" w:type="dxa"/>
          </w:tcPr>
          <w:p w14:paraId="45BF7A53" w14:textId="77777777" w:rsidR="008F7D0E" w:rsidRDefault="008F7D0E" w:rsidP="008F7D0E">
            <w:r>
              <w:t>10</w:t>
            </w:r>
          </w:p>
        </w:tc>
        <w:tc>
          <w:tcPr>
            <w:tcW w:w="8064" w:type="dxa"/>
          </w:tcPr>
          <w:p w14:paraId="5DC4A6C8" w14:textId="77777777" w:rsidR="008F7D0E" w:rsidRDefault="008F7D0E" w:rsidP="008F7D0E">
            <w:r>
              <w:t>Read/write data to S3 from EMR during data processing</w:t>
            </w:r>
          </w:p>
        </w:tc>
      </w:tr>
      <w:tr w:rsidR="008F7D0E" w14:paraId="51D40033" w14:textId="77777777" w:rsidTr="008F7D0E">
        <w:trPr>
          <w:trHeight w:val="300"/>
        </w:trPr>
        <w:tc>
          <w:tcPr>
            <w:tcW w:w="1296" w:type="dxa"/>
          </w:tcPr>
          <w:p w14:paraId="7C7B1D8E" w14:textId="77777777" w:rsidR="008F7D0E" w:rsidRDefault="008F7D0E" w:rsidP="008F7D0E">
            <w:r>
              <w:t>11</w:t>
            </w:r>
          </w:p>
        </w:tc>
        <w:tc>
          <w:tcPr>
            <w:tcW w:w="8064" w:type="dxa"/>
          </w:tcPr>
          <w:p w14:paraId="1A29D4C3" w14:textId="77777777" w:rsidR="008F7D0E" w:rsidRDefault="008F7D0E" w:rsidP="008F7D0E">
            <w:r>
              <w:t>Read/write final tables from application database</w:t>
            </w:r>
          </w:p>
        </w:tc>
      </w:tr>
      <w:tr w:rsidR="008F7D0E" w14:paraId="1D05A02C" w14:textId="77777777" w:rsidTr="008F7D0E">
        <w:trPr>
          <w:trHeight w:val="300"/>
        </w:trPr>
        <w:tc>
          <w:tcPr>
            <w:tcW w:w="1296" w:type="dxa"/>
          </w:tcPr>
          <w:p w14:paraId="4D1889AE" w14:textId="77777777" w:rsidR="008F7D0E" w:rsidRDefault="008F7D0E" w:rsidP="008F7D0E">
            <w:r>
              <w:t>12</w:t>
            </w:r>
          </w:p>
        </w:tc>
        <w:tc>
          <w:tcPr>
            <w:tcW w:w="8064" w:type="dxa"/>
          </w:tcPr>
          <w:p w14:paraId="4166BA4B" w14:textId="77777777" w:rsidR="008F7D0E" w:rsidRDefault="008F7D0E" w:rsidP="008F7D0E">
            <w:r>
              <w:t>Read data from OBS cloud</w:t>
            </w:r>
          </w:p>
        </w:tc>
      </w:tr>
      <w:tr w:rsidR="008F7D0E" w14:paraId="300B710D" w14:textId="77777777" w:rsidTr="008F7D0E">
        <w:trPr>
          <w:trHeight w:val="300"/>
        </w:trPr>
        <w:tc>
          <w:tcPr>
            <w:tcW w:w="1296" w:type="dxa"/>
          </w:tcPr>
          <w:p w14:paraId="7BDE720D" w14:textId="77777777" w:rsidR="008F7D0E" w:rsidRDefault="008F7D0E" w:rsidP="008F7D0E">
            <w:r>
              <w:t>13</w:t>
            </w:r>
          </w:p>
        </w:tc>
        <w:tc>
          <w:tcPr>
            <w:tcW w:w="8064" w:type="dxa"/>
          </w:tcPr>
          <w:p w14:paraId="1FCA5429" w14:textId="77777777" w:rsidR="008F7D0E" w:rsidRDefault="008F7D0E" w:rsidP="008F7D0E">
            <w:r>
              <w:t xml:space="preserve">Data extracted from </w:t>
            </w:r>
            <w:proofErr w:type="spellStart"/>
            <w:r>
              <w:t>Mysql</w:t>
            </w:r>
            <w:proofErr w:type="spellEnd"/>
            <w:r>
              <w:t xml:space="preserve"> database to be viewed in dashboards</w:t>
            </w:r>
          </w:p>
        </w:tc>
      </w:tr>
      <w:tr w:rsidR="008F7D0E" w14:paraId="4B23B96B" w14:textId="77777777" w:rsidTr="008F7D0E">
        <w:trPr>
          <w:trHeight w:val="300"/>
        </w:trPr>
        <w:tc>
          <w:tcPr>
            <w:tcW w:w="1296" w:type="dxa"/>
          </w:tcPr>
          <w:p w14:paraId="41FCD67D" w14:textId="77777777" w:rsidR="008F7D0E" w:rsidRDefault="008F7D0E" w:rsidP="008F7D0E">
            <w:r>
              <w:t>14</w:t>
            </w:r>
          </w:p>
        </w:tc>
        <w:tc>
          <w:tcPr>
            <w:tcW w:w="8064" w:type="dxa"/>
          </w:tcPr>
          <w:p w14:paraId="1BBD604A" w14:textId="77777777" w:rsidR="008F7D0E" w:rsidRDefault="008F7D0E" w:rsidP="008F7D0E">
            <w:pPr>
              <w:spacing w:line="259" w:lineRule="auto"/>
            </w:pPr>
            <w:r>
              <w:t xml:space="preserve">Real/near real time data extracted from Oracle database using </w:t>
            </w:r>
            <w:proofErr w:type="spellStart"/>
            <w:r>
              <w:t>sqoop</w:t>
            </w:r>
            <w:proofErr w:type="spellEnd"/>
            <w:r>
              <w:t xml:space="preserve"> jobs</w:t>
            </w:r>
          </w:p>
        </w:tc>
      </w:tr>
      <w:tr w:rsidR="008F7D0E" w14:paraId="7BB66826" w14:textId="77777777" w:rsidTr="008F7D0E">
        <w:trPr>
          <w:trHeight w:val="300"/>
        </w:trPr>
        <w:tc>
          <w:tcPr>
            <w:tcW w:w="1296" w:type="dxa"/>
          </w:tcPr>
          <w:p w14:paraId="348D231A" w14:textId="77777777" w:rsidR="008F7D0E" w:rsidRDefault="008F7D0E" w:rsidP="008F7D0E">
            <w:r>
              <w:t>15</w:t>
            </w:r>
          </w:p>
        </w:tc>
        <w:tc>
          <w:tcPr>
            <w:tcW w:w="8064" w:type="dxa"/>
          </w:tcPr>
          <w:p w14:paraId="25885F22" w14:textId="77777777" w:rsidR="008F7D0E" w:rsidRDefault="008F7D0E" w:rsidP="008F7D0E">
            <w:r>
              <w:t>Tableau dashboards can be accessed by end users</w:t>
            </w:r>
          </w:p>
        </w:tc>
      </w:tr>
      <w:tr w:rsidR="008F7D0E" w14:paraId="71D04A46" w14:textId="77777777" w:rsidTr="008F7D0E">
        <w:trPr>
          <w:trHeight w:val="300"/>
        </w:trPr>
        <w:tc>
          <w:tcPr>
            <w:tcW w:w="1296" w:type="dxa"/>
          </w:tcPr>
          <w:p w14:paraId="1FC680FA" w14:textId="77777777" w:rsidR="008F7D0E" w:rsidRDefault="008F7D0E" w:rsidP="008F7D0E">
            <w:r>
              <w:t>16</w:t>
            </w:r>
          </w:p>
        </w:tc>
        <w:tc>
          <w:tcPr>
            <w:tcW w:w="8064" w:type="dxa"/>
          </w:tcPr>
          <w:p w14:paraId="1D4EC460" w14:textId="77777777" w:rsidR="008F7D0E" w:rsidRDefault="008F7D0E" w:rsidP="008F7D0E">
            <w:proofErr w:type="spellStart"/>
            <w:r>
              <w:t>Hasura</w:t>
            </w:r>
            <w:proofErr w:type="spellEnd"/>
            <w:r>
              <w:t xml:space="preserve"> is used to connect with different RDS instances for </w:t>
            </w:r>
            <w:proofErr w:type="spellStart"/>
            <w:r>
              <w:t>graphql</w:t>
            </w:r>
            <w:proofErr w:type="spellEnd"/>
            <w:r>
              <w:t xml:space="preserve"> querying</w:t>
            </w:r>
          </w:p>
        </w:tc>
      </w:tr>
      <w:tr w:rsidR="008F7D0E" w14:paraId="46398F07" w14:textId="77777777" w:rsidTr="008F7D0E">
        <w:trPr>
          <w:trHeight w:val="300"/>
        </w:trPr>
        <w:tc>
          <w:tcPr>
            <w:tcW w:w="1296" w:type="dxa"/>
          </w:tcPr>
          <w:p w14:paraId="5EBE507F" w14:textId="77777777" w:rsidR="008F7D0E" w:rsidRDefault="008F7D0E" w:rsidP="008F7D0E">
            <w:r>
              <w:t>17</w:t>
            </w:r>
          </w:p>
        </w:tc>
        <w:tc>
          <w:tcPr>
            <w:tcW w:w="8064" w:type="dxa"/>
          </w:tcPr>
          <w:p w14:paraId="4622F5B9" w14:textId="77777777" w:rsidR="008F7D0E" w:rsidRDefault="008F7D0E" w:rsidP="008F7D0E">
            <w:r>
              <w:t xml:space="preserve">Directly integrating </w:t>
            </w:r>
            <w:proofErr w:type="spellStart"/>
            <w:r>
              <w:t>graphQL</w:t>
            </w:r>
            <w:proofErr w:type="spellEnd"/>
            <w:r>
              <w:t xml:space="preserve"> queries to frontend instead of using API calls.</w:t>
            </w:r>
          </w:p>
        </w:tc>
      </w:tr>
      <w:tr w:rsidR="008F7D0E" w14:paraId="69E1823F" w14:textId="77777777" w:rsidTr="008F7D0E">
        <w:trPr>
          <w:trHeight w:val="300"/>
        </w:trPr>
        <w:tc>
          <w:tcPr>
            <w:tcW w:w="1296" w:type="dxa"/>
          </w:tcPr>
          <w:p w14:paraId="2930CAB3" w14:textId="77777777" w:rsidR="008F7D0E" w:rsidRDefault="008F7D0E" w:rsidP="008F7D0E">
            <w:r>
              <w:t>18</w:t>
            </w:r>
          </w:p>
        </w:tc>
        <w:tc>
          <w:tcPr>
            <w:tcW w:w="8064" w:type="dxa"/>
          </w:tcPr>
          <w:p w14:paraId="4FDCEF9F" w14:textId="77777777" w:rsidR="008F7D0E" w:rsidRDefault="008F7D0E" w:rsidP="008F7D0E">
            <w:r>
              <w:t>Application makes use of load balancer for performance enhancement</w:t>
            </w:r>
          </w:p>
        </w:tc>
      </w:tr>
      <w:tr w:rsidR="008F7D0E" w14:paraId="1389F312" w14:textId="77777777" w:rsidTr="008F7D0E">
        <w:trPr>
          <w:trHeight w:val="300"/>
        </w:trPr>
        <w:tc>
          <w:tcPr>
            <w:tcW w:w="1296" w:type="dxa"/>
          </w:tcPr>
          <w:p w14:paraId="0B4EA2C7" w14:textId="77777777" w:rsidR="008F7D0E" w:rsidRDefault="008F7D0E" w:rsidP="008F7D0E">
            <w:r>
              <w:t>19</w:t>
            </w:r>
          </w:p>
        </w:tc>
        <w:tc>
          <w:tcPr>
            <w:tcW w:w="8064" w:type="dxa"/>
          </w:tcPr>
          <w:p w14:paraId="62C75161" w14:textId="77777777" w:rsidR="008F7D0E" w:rsidRDefault="008F7D0E" w:rsidP="008F7D0E">
            <w:r>
              <w:t xml:space="preserve">The KBZ application’s </w:t>
            </w:r>
            <w:proofErr w:type="gramStart"/>
            <w:r>
              <w:t>frontend  technology</w:t>
            </w:r>
            <w:proofErr w:type="gramEnd"/>
            <w:r>
              <w:t xml:space="preserve"> is ReactJS, so we are using </w:t>
            </w:r>
            <w:proofErr w:type="spellStart"/>
            <w:r>
              <w:t>graphQL</w:t>
            </w:r>
            <w:proofErr w:type="spellEnd"/>
            <w:r>
              <w:t xml:space="preserve"> NPM package to use </w:t>
            </w:r>
            <w:proofErr w:type="spellStart"/>
            <w:r>
              <w:t>hasura</w:t>
            </w:r>
            <w:proofErr w:type="spellEnd"/>
            <w:r>
              <w:t xml:space="preserve"> </w:t>
            </w:r>
            <w:proofErr w:type="spellStart"/>
            <w:r>
              <w:t>graphQL</w:t>
            </w:r>
            <w:proofErr w:type="spellEnd"/>
            <w:r>
              <w:t xml:space="preserve"> queries in the frontend.</w:t>
            </w:r>
          </w:p>
        </w:tc>
      </w:tr>
      <w:tr w:rsidR="008F7D0E" w14:paraId="57203AAE" w14:textId="77777777" w:rsidTr="008F7D0E">
        <w:trPr>
          <w:trHeight w:val="300"/>
        </w:trPr>
        <w:tc>
          <w:tcPr>
            <w:tcW w:w="1296" w:type="dxa"/>
          </w:tcPr>
          <w:p w14:paraId="2E3EC48B" w14:textId="77777777" w:rsidR="008F7D0E" w:rsidRDefault="008F7D0E" w:rsidP="008F7D0E">
            <w:r>
              <w:t>20</w:t>
            </w:r>
          </w:p>
        </w:tc>
        <w:tc>
          <w:tcPr>
            <w:tcW w:w="8064" w:type="dxa"/>
          </w:tcPr>
          <w:p w14:paraId="3906DB84" w14:textId="77777777" w:rsidR="008F7D0E" w:rsidRDefault="008F7D0E" w:rsidP="008F7D0E">
            <w:r>
              <w:t>Data visualization and dashboard preparation</w:t>
            </w:r>
          </w:p>
        </w:tc>
      </w:tr>
      <w:tr w:rsidR="008F7D0E" w14:paraId="1E972255" w14:textId="77777777" w:rsidTr="008F7D0E">
        <w:trPr>
          <w:trHeight w:val="300"/>
        </w:trPr>
        <w:tc>
          <w:tcPr>
            <w:tcW w:w="1296" w:type="dxa"/>
          </w:tcPr>
          <w:p w14:paraId="0A781C5A" w14:textId="77777777" w:rsidR="008F7D0E" w:rsidRDefault="008F7D0E" w:rsidP="008F7D0E">
            <w:r>
              <w:t>21</w:t>
            </w:r>
          </w:p>
        </w:tc>
        <w:tc>
          <w:tcPr>
            <w:tcW w:w="8064" w:type="dxa"/>
          </w:tcPr>
          <w:p w14:paraId="3CE454D4" w14:textId="77777777" w:rsidR="008F7D0E" w:rsidRDefault="008F7D0E" w:rsidP="008F7D0E">
            <w:r>
              <w:t>Glue database created over the underlying S3 data</w:t>
            </w:r>
          </w:p>
        </w:tc>
      </w:tr>
      <w:tr w:rsidR="008F7D0E" w14:paraId="69C6D075" w14:textId="77777777" w:rsidTr="008F7D0E">
        <w:trPr>
          <w:trHeight w:val="300"/>
        </w:trPr>
        <w:tc>
          <w:tcPr>
            <w:tcW w:w="1296" w:type="dxa"/>
          </w:tcPr>
          <w:p w14:paraId="270CDE23" w14:textId="77777777" w:rsidR="008F7D0E" w:rsidRDefault="008F7D0E" w:rsidP="008F7D0E">
            <w:r>
              <w:t>22</w:t>
            </w:r>
          </w:p>
        </w:tc>
        <w:tc>
          <w:tcPr>
            <w:tcW w:w="8064" w:type="dxa"/>
          </w:tcPr>
          <w:p w14:paraId="33B2B497" w14:textId="77777777" w:rsidR="008F7D0E" w:rsidRDefault="008F7D0E" w:rsidP="008F7D0E">
            <w:r>
              <w:t>Athena queries are executed over the underlying S3 data</w:t>
            </w:r>
          </w:p>
        </w:tc>
      </w:tr>
      <w:tr w:rsidR="008F7D0E" w14:paraId="371D1E8D" w14:textId="77777777" w:rsidTr="008F7D0E">
        <w:trPr>
          <w:trHeight w:val="300"/>
        </w:trPr>
        <w:tc>
          <w:tcPr>
            <w:tcW w:w="1296" w:type="dxa"/>
          </w:tcPr>
          <w:p w14:paraId="0B37FCE9" w14:textId="77777777" w:rsidR="008F7D0E" w:rsidRDefault="008F7D0E" w:rsidP="008F7D0E">
            <w:r>
              <w:t>23</w:t>
            </w:r>
          </w:p>
        </w:tc>
        <w:tc>
          <w:tcPr>
            <w:tcW w:w="8064" w:type="dxa"/>
          </w:tcPr>
          <w:p w14:paraId="7DEE3967" w14:textId="77777777" w:rsidR="008F7D0E" w:rsidRDefault="008F7D0E" w:rsidP="008F7D0E">
            <w:proofErr w:type="spellStart"/>
            <w:r>
              <w:t>Deepsee</w:t>
            </w:r>
            <w:proofErr w:type="spellEnd"/>
            <w:r>
              <w:t xml:space="preserve"> application accessed by end users</w:t>
            </w:r>
          </w:p>
        </w:tc>
      </w:tr>
      <w:tr w:rsidR="008F7D0E" w14:paraId="22CF9E37" w14:textId="77777777" w:rsidTr="008F7D0E">
        <w:trPr>
          <w:trHeight w:val="300"/>
        </w:trPr>
        <w:tc>
          <w:tcPr>
            <w:tcW w:w="1296" w:type="dxa"/>
          </w:tcPr>
          <w:p w14:paraId="7329E40E" w14:textId="77777777" w:rsidR="008F7D0E" w:rsidRDefault="008F7D0E" w:rsidP="008F7D0E">
            <w:r>
              <w:t>24</w:t>
            </w:r>
          </w:p>
        </w:tc>
        <w:tc>
          <w:tcPr>
            <w:tcW w:w="8064" w:type="dxa"/>
          </w:tcPr>
          <w:p w14:paraId="291EEF50" w14:textId="77777777" w:rsidR="008F7D0E" w:rsidRDefault="008F7D0E" w:rsidP="008F7D0E">
            <w:r>
              <w:t>Application accessed by end users</w:t>
            </w:r>
          </w:p>
        </w:tc>
      </w:tr>
    </w:tbl>
    <w:p w14:paraId="3DD738AE" w14:textId="77777777" w:rsidR="0070397C" w:rsidRPr="00524D7C" w:rsidRDefault="0070397C" w:rsidP="0070397C">
      <w:pPr>
        <w:ind w:left="0"/>
        <w:rPr>
          <w:lang w:val="en-US"/>
        </w:rPr>
      </w:pPr>
    </w:p>
    <w:p w14:paraId="04A63A44" w14:textId="1C35ED25" w:rsidR="0070397C" w:rsidRPr="00524D7C" w:rsidRDefault="0070397C" w:rsidP="0070397C">
      <w:pPr>
        <w:pStyle w:val="Heading2"/>
        <w:rPr>
          <w:lang w:val="en-US"/>
        </w:rPr>
      </w:pPr>
      <w:bookmarkStart w:id="107" w:name="_Toc1252429153"/>
      <w:r w:rsidRPr="19917AEB">
        <w:rPr>
          <w:lang w:val="en-US"/>
        </w:rPr>
        <w:t xml:space="preserve">3.3 </w:t>
      </w:r>
      <w:r w:rsidR="008F7D0E" w:rsidRPr="19917AEB">
        <w:rPr>
          <w:lang w:val="en-US"/>
        </w:rPr>
        <w:t>Components</w:t>
      </w:r>
      <w:bookmarkEnd w:id="107"/>
    </w:p>
    <w:p w14:paraId="254F478A" w14:textId="49D81754" w:rsidR="002425CE" w:rsidRDefault="008F7D0E" w:rsidP="00253691">
      <w:pPr>
        <w:pStyle w:val="Heading3"/>
        <w:numPr>
          <w:ilvl w:val="2"/>
          <w:numId w:val="21"/>
        </w:numPr>
      </w:pPr>
      <w:bookmarkStart w:id="108" w:name="_3.3.1_Integration_with"/>
      <w:bookmarkStart w:id="109" w:name="_Toc1334006106"/>
      <w:bookmarkEnd w:id="108"/>
      <w:r>
        <w:t>AIRFLOW</w:t>
      </w:r>
      <w:bookmarkEnd w:id="109"/>
    </w:p>
    <w:p w14:paraId="59960DD0" w14:textId="3A1A953A" w:rsidR="008F7D0E" w:rsidRDefault="008F7D0E" w:rsidP="002425CE">
      <w:pPr>
        <w:pStyle w:val="Heading4"/>
      </w:pPr>
      <w:bookmarkStart w:id="110" w:name="_Toc774920336"/>
      <w:r>
        <w:t xml:space="preserve">Airflow to SFTP: </w:t>
      </w:r>
      <w:bookmarkEnd w:id="110"/>
    </w:p>
    <w:p w14:paraId="6C9CC97D" w14:textId="77777777" w:rsidR="008F7D0E" w:rsidRDefault="008F7D0E" w:rsidP="00253691">
      <w:pPr>
        <w:pStyle w:val="ListParagraph"/>
        <w:numPr>
          <w:ilvl w:val="0"/>
          <w:numId w:val="9"/>
        </w:numPr>
        <w:spacing w:before="0" w:after="160" w:line="259" w:lineRule="auto"/>
      </w:pPr>
      <w:r>
        <w:t xml:space="preserve">File sensors are triggered from Airflow based on files received in SFTP. </w:t>
      </w:r>
    </w:p>
    <w:p w14:paraId="55EABF6A" w14:textId="77777777" w:rsidR="008F7D0E" w:rsidRDefault="008F7D0E" w:rsidP="00253691">
      <w:pPr>
        <w:pStyle w:val="ListParagraph"/>
        <w:numPr>
          <w:ilvl w:val="0"/>
          <w:numId w:val="9"/>
        </w:numPr>
        <w:spacing w:before="0" w:after="160" w:line="259" w:lineRule="auto"/>
      </w:pPr>
      <w:r>
        <w:t>Reports are uploaded to SFTP out path for sharing with client.</w:t>
      </w:r>
    </w:p>
    <w:p w14:paraId="29BE1ADA" w14:textId="77777777" w:rsidR="008F7D0E" w:rsidRDefault="008F7D0E" w:rsidP="00253691">
      <w:pPr>
        <w:pStyle w:val="ListParagraph"/>
        <w:numPr>
          <w:ilvl w:val="0"/>
          <w:numId w:val="8"/>
        </w:numPr>
        <w:spacing w:before="0" w:after="160" w:line="259" w:lineRule="auto"/>
      </w:pPr>
      <w:r>
        <w:t>Data transferred from SFTP to airflow for the archival process. In the next phase, we are planning to archive the files directly from SFTP to S3.</w:t>
      </w:r>
    </w:p>
    <w:p w14:paraId="7D18F2C3" w14:textId="3538BD12" w:rsidR="008F7D0E" w:rsidRDefault="008F7D0E" w:rsidP="002425CE">
      <w:pPr>
        <w:pStyle w:val="Heading4"/>
      </w:pPr>
      <w:bookmarkStart w:id="111" w:name="_Toc398568501"/>
      <w:r>
        <w:t xml:space="preserve">Airflow to </w:t>
      </w:r>
      <w:proofErr w:type="spellStart"/>
      <w:r>
        <w:t>Jupyter</w:t>
      </w:r>
      <w:proofErr w:type="spellEnd"/>
      <w:r>
        <w:t>:</w:t>
      </w:r>
      <w:bookmarkEnd w:id="111"/>
    </w:p>
    <w:p w14:paraId="41260D50" w14:textId="77777777" w:rsidR="008F7D0E" w:rsidRDefault="008F7D0E" w:rsidP="00253691">
      <w:pPr>
        <w:pStyle w:val="ListParagraph"/>
        <w:numPr>
          <w:ilvl w:val="0"/>
          <w:numId w:val="7"/>
        </w:numPr>
        <w:spacing w:before="0" w:after="160" w:line="259" w:lineRule="auto"/>
      </w:pPr>
      <w:r w:rsidRPr="78B42CAC">
        <w:t xml:space="preserve">Triggers </w:t>
      </w:r>
      <w:proofErr w:type="spellStart"/>
      <w:r w:rsidRPr="78B42CAC">
        <w:t>Jupyter</w:t>
      </w:r>
      <w:proofErr w:type="spellEnd"/>
      <w:r w:rsidRPr="78B42CAC">
        <w:t xml:space="preserve"> notebooks from airflow machine</w:t>
      </w:r>
    </w:p>
    <w:p w14:paraId="6BD9943F" w14:textId="011BA1FE" w:rsidR="008F7D0E" w:rsidRPr="002425CE" w:rsidRDefault="008F7D0E" w:rsidP="002425CE">
      <w:pPr>
        <w:pStyle w:val="Heading4"/>
      </w:pPr>
      <w:bookmarkStart w:id="112" w:name="_Toc815669418"/>
      <w:r>
        <w:t>Airflow to S3:</w:t>
      </w:r>
      <w:bookmarkEnd w:id="112"/>
    </w:p>
    <w:p w14:paraId="15191B18" w14:textId="77777777" w:rsidR="008F7D0E" w:rsidRDefault="008F7D0E" w:rsidP="00253691">
      <w:pPr>
        <w:pStyle w:val="ListParagraph"/>
        <w:numPr>
          <w:ilvl w:val="0"/>
          <w:numId w:val="6"/>
        </w:numPr>
        <w:spacing w:before="0" w:after="160" w:line="259" w:lineRule="auto"/>
      </w:pPr>
      <w:r>
        <w:t>Data sync between prod and dev buckets using shell script.</w:t>
      </w:r>
    </w:p>
    <w:p w14:paraId="7F3111E6" w14:textId="4C3689F5" w:rsidR="008F7D0E" w:rsidRDefault="008F7D0E" w:rsidP="002425CE">
      <w:pPr>
        <w:pStyle w:val="Heading4"/>
      </w:pPr>
      <w:bookmarkStart w:id="113" w:name="_Toc1723370718"/>
      <w:r>
        <w:t xml:space="preserve">S3 to Airflow: </w:t>
      </w:r>
      <w:bookmarkEnd w:id="113"/>
    </w:p>
    <w:p w14:paraId="1888AEE0" w14:textId="77777777" w:rsidR="008F7D0E" w:rsidRDefault="008F7D0E" w:rsidP="00253691">
      <w:pPr>
        <w:pStyle w:val="ListParagraph"/>
        <w:numPr>
          <w:ilvl w:val="0"/>
          <w:numId w:val="5"/>
        </w:numPr>
        <w:spacing w:before="0" w:after="160" w:line="259" w:lineRule="auto"/>
      </w:pPr>
      <w:r>
        <w:t>Data extracted from S3 to airflow for generation of reports.</w:t>
      </w:r>
    </w:p>
    <w:p w14:paraId="4EA986D7" w14:textId="0FEFFD89" w:rsidR="008F7D0E" w:rsidRDefault="008F7D0E" w:rsidP="002425CE">
      <w:pPr>
        <w:pStyle w:val="Heading4"/>
      </w:pPr>
      <w:bookmarkStart w:id="114" w:name="_Toc1112414085"/>
      <w:r>
        <w:lastRenderedPageBreak/>
        <w:t xml:space="preserve">Airflow to </w:t>
      </w:r>
      <w:bookmarkEnd w:id="114"/>
    </w:p>
    <w:p w14:paraId="58A6BA2D" w14:textId="77777777" w:rsidR="008F7D0E" w:rsidRDefault="008F7D0E" w:rsidP="00253691">
      <w:pPr>
        <w:pStyle w:val="ListParagraph"/>
        <w:numPr>
          <w:ilvl w:val="0"/>
          <w:numId w:val="4"/>
        </w:numPr>
        <w:spacing w:before="0" w:after="160" w:line="259" w:lineRule="auto"/>
      </w:pPr>
      <w:r>
        <w:t>Trigger EMR clusters using DAGs</w:t>
      </w:r>
    </w:p>
    <w:p w14:paraId="0F41228C" w14:textId="1C85AB83" w:rsidR="008F7D0E" w:rsidRDefault="008F7D0E" w:rsidP="002425CE">
      <w:pPr>
        <w:pStyle w:val="Heading4"/>
      </w:pPr>
      <w:bookmarkStart w:id="115" w:name="_Toc432982554"/>
      <w:r>
        <w:t>OBS to Airflow:</w:t>
      </w:r>
      <w:bookmarkEnd w:id="115"/>
    </w:p>
    <w:p w14:paraId="20E13ACD" w14:textId="77777777" w:rsidR="002425CE" w:rsidRDefault="008F7D0E" w:rsidP="00253691">
      <w:pPr>
        <w:pStyle w:val="ListParagraph"/>
        <w:numPr>
          <w:ilvl w:val="0"/>
          <w:numId w:val="3"/>
        </w:numPr>
        <w:spacing w:before="0" w:after="160" w:line="259" w:lineRule="auto"/>
      </w:pPr>
      <w:r>
        <w:t>Read data from OBS cloud</w:t>
      </w:r>
      <w:bookmarkStart w:id="116" w:name="_3.3.2_Request_Flow"/>
      <w:bookmarkStart w:id="117" w:name="_3.3.3_Request_Flow"/>
      <w:bookmarkEnd w:id="116"/>
      <w:bookmarkEnd w:id="117"/>
    </w:p>
    <w:p w14:paraId="3050E474" w14:textId="0484ACF9" w:rsidR="008F7D0E" w:rsidRDefault="008F7D0E" w:rsidP="00253691">
      <w:pPr>
        <w:pStyle w:val="Heading3"/>
        <w:numPr>
          <w:ilvl w:val="2"/>
          <w:numId w:val="21"/>
        </w:numPr>
      </w:pPr>
      <w:bookmarkStart w:id="118" w:name="_Toc1817547895"/>
      <w:r>
        <w:t>JUPYTER</w:t>
      </w:r>
      <w:bookmarkEnd w:id="118"/>
    </w:p>
    <w:p w14:paraId="2A58FC5A" w14:textId="77777777" w:rsidR="008F7D0E" w:rsidRDefault="008F7D0E" w:rsidP="002425CE">
      <w:pPr>
        <w:ind w:left="360"/>
      </w:pPr>
      <w:r>
        <w:t xml:space="preserve">1. Oracle DB to </w:t>
      </w:r>
      <w:proofErr w:type="spellStart"/>
      <w:r>
        <w:t>Jupyter</w:t>
      </w:r>
      <w:proofErr w:type="spellEnd"/>
      <w:r>
        <w:t>:</w:t>
      </w:r>
    </w:p>
    <w:p w14:paraId="32D5C3BD" w14:textId="77777777" w:rsidR="008F7D0E" w:rsidRDefault="008F7D0E" w:rsidP="00253691">
      <w:pPr>
        <w:pStyle w:val="ListParagraph"/>
        <w:numPr>
          <w:ilvl w:val="0"/>
          <w:numId w:val="13"/>
        </w:numPr>
        <w:spacing w:before="0" w:after="160" w:line="259" w:lineRule="auto"/>
      </w:pPr>
      <w:r>
        <w:t xml:space="preserve">Real/near real time data extracted from Oracle database using </w:t>
      </w:r>
      <w:proofErr w:type="spellStart"/>
      <w:r>
        <w:t>sqoop</w:t>
      </w:r>
      <w:proofErr w:type="spellEnd"/>
      <w:r>
        <w:t xml:space="preserve"> jobs</w:t>
      </w:r>
    </w:p>
    <w:p w14:paraId="4DC30898" w14:textId="77777777" w:rsidR="008F7D0E" w:rsidRDefault="008F7D0E" w:rsidP="002425CE">
      <w:pPr>
        <w:ind w:left="360"/>
      </w:pPr>
      <w:r>
        <w:t xml:space="preserve">2. Tableau RDS (Crayon side) to </w:t>
      </w:r>
      <w:proofErr w:type="spellStart"/>
      <w:r>
        <w:t>Jupyter</w:t>
      </w:r>
      <w:proofErr w:type="spellEnd"/>
      <w:r>
        <w:t>:</w:t>
      </w:r>
    </w:p>
    <w:p w14:paraId="4E2D8E61" w14:textId="77777777" w:rsidR="008F7D0E" w:rsidRDefault="008F7D0E" w:rsidP="00253691">
      <w:pPr>
        <w:pStyle w:val="ListParagraph"/>
        <w:numPr>
          <w:ilvl w:val="0"/>
          <w:numId w:val="12"/>
        </w:numPr>
        <w:spacing w:before="0" w:after="160" w:line="259" w:lineRule="auto"/>
      </w:pPr>
      <w:r>
        <w:t xml:space="preserve">Read data from </w:t>
      </w:r>
      <w:proofErr w:type="spellStart"/>
      <w:r>
        <w:t>Mysql</w:t>
      </w:r>
      <w:proofErr w:type="spellEnd"/>
      <w:r>
        <w:t xml:space="preserve"> RDS database (Crayon side)</w:t>
      </w:r>
    </w:p>
    <w:p w14:paraId="44BBECF0" w14:textId="77777777" w:rsidR="008F7D0E" w:rsidRDefault="008F7D0E" w:rsidP="002425CE">
      <w:pPr>
        <w:ind w:left="360"/>
      </w:pPr>
      <w:r>
        <w:t xml:space="preserve">3. </w:t>
      </w:r>
      <w:proofErr w:type="spellStart"/>
      <w:r>
        <w:t>Jupyter</w:t>
      </w:r>
      <w:proofErr w:type="spellEnd"/>
      <w:r>
        <w:t xml:space="preserve"> to Tableau RDS (Crayon side):</w:t>
      </w:r>
    </w:p>
    <w:p w14:paraId="787D9AE3" w14:textId="77777777" w:rsidR="008F7D0E" w:rsidRDefault="008F7D0E" w:rsidP="00253691">
      <w:pPr>
        <w:pStyle w:val="ListParagraph"/>
        <w:numPr>
          <w:ilvl w:val="0"/>
          <w:numId w:val="11"/>
        </w:numPr>
        <w:spacing w:before="0" w:after="160" w:line="259" w:lineRule="auto"/>
      </w:pPr>
      <w:r>
        <w:t xml:space="preserve">Write data to </w:t>
      </w:r>
      <w:proofErr w:type="spellStart"/>
      <w:r>
        <w:t>Mysql</w:t>
      </w:r>
      <w:proofErr w:type="spellEnd"/>
      <w:r>
        <w:t xml:space="preserve"> RDS database (Crayon side)</w:t>
      </w:r>
    </w:p>
    <w:p w14:paraId="05ABDF4B" w14:textId="77777777" w:rsidR="008F7D0E" w:rsidRDefault="008F7D0E" w:rsidP="002425CE">
      <w:pPr>
        <w:ind w:left="360"/>
      </w:pPr>
      <w:r>
        <w:t xml:space="preserve">4. </w:t>
      </w:r>
      <w:proofErr w:type="spellStart"/>
      <w:r>
        <w:t>Jupyter</w:t>
      </w:r>
      <w:proofErr w:type="spellEnd"/>
      <w:r>
        <w:t xml:space="preserve"> to S3:</w:t>
      </w:r>
    </w:p>
    <w:p w14:paraId="182EC374" w14:textId="26735DCA" w:rsidR="002425CE" w:rsidRDefault="008F7D0E" w:rsidP="00253691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Load real time </w:t>
      </w:r>
      <w:proofErr w:type="spellStart"/>
      <w:r>
        <w:t>sqoop</w:t>
      </w:r>
      <w:proofErr w:type="spellEnd"/>
      <w:r>
        <w:t xml:space="preserve"> extracted data into S3 buckets</w:t>
      </w:r>
    </w:p>
    <w:p w14:paraId="1C831351" w14:textId="77777777" w:rsidR="002425CE" w:rsidRDefault="002425CE" w:rsidP="002425CE">
      <w:pPr>
        <w:pStyle w:val="ListParagraph"/>
        <w:spacing w:before="0" w:after="160" w:line="259" w:lineRule="auto"/>
        <w:ind w:left="0"/>
      </w:pPr>
      <w:r>
        <w:t xml:space="preserve">    </w:t>
      </w:r>
    </w:p>
    <w:p w14:paraId="39BC4A1F" w14:textId="20B885DB" w:rsidR="008F7D0E" w:rsidRDefault="002425CE" w:rsidP="002425CE">
      <w:pPr>
        <w:pStyle w:val="ListParagraph"/>
        <w:spacing w:before="0" w:after="160" w:line="259" w:lineRule="auto"/>
        <w:ind w:left="0"/>
      </w:pPr>
      <w:r>
        <w:t xml:space="preserve">        </w:t>
      </w:r>
      <w:r w:rsidR="008F7D0E">
        <w:t xml:space="preserve">5. Airflow to </w:t>
      </w:r>
      <w:proofErr w:type="spellStart"/>
      <w:r w:rsidR="008F7D0E">
        <w:t>Jupyter</w:t>
      </w:r>
      <w:proofErr w:type="spellEnd"/>
      <w:r w:rsidR="008F7D0E">
        <w:t>:</w:t>
      </w:r>
    </w:p>
    <w:p w14:paraId="07744F92" w14:textId="77777777" w:rsidR="008F7D0E" w:rsidRDefault="008F7D0E" w:rsidP="00253691">
      <w:pPr>
        <w:pStyle w:val="ListParagraph"/>
        <w:numPr>
          <w:ilvl w:val="0"/>
          <w:numId w:val="7"/>
        </w:numPr>
        <w:spacing w:before="0" w:after="160" w:line="259" w:lineRule="auto"/>
      </w:pPr>
      <w:r w:rsidRPr="78B42CAC">
        <w:rPr>
          <w:color w:val="242424"/>
          <w:sz w:val="21"/>
          <w:szCs w:val="21"/>
        </w:rPr>
        <w:t>T</w:t>
      </w:r>
      <w:r w:rsidRPr="78B42CAC">
        <w:t xml:space="preserve">riggers </w:t>
      </w:r>
      <w:proofErr w:type="spellStart"/>
      <w:r w:rsidRPr="78B42CAC">
        <w:t>Jupyter</w:t>
      </w:r>
      <w:proofErr w:type="spellEnd"/>
      <w:r w:rsidRPr="78B42CAC">
        <w:t xml:space="preserve"> notebooks from airflow machine</w:t>
      </w:r>
    </w:p>
    <w:p w14:paraId="0D8F4244" w14:textId="43EE31DF" w:rsidR="0070397C" w:rsidRDefault="0070397C" w:rsidP="0070397C">
      <w:pPr>
        <w:ind w:left="0"/>
        <w:rPr>
          <w:lang w:val="en-US"/>
        </w:rPr>
      </w:pPr>
    </w:p>
    <w:p w14:paraId="6D20FC0D" w14:textId="77777777" w:rsidR="002425CE" w:rsidRDefault="008F7D0E" w:rsidP="00253691">
      <w:pPr>
        <w:pStyle w:val="Heading3"/>
        <w:numPr>
          <w:ilvl w:val="2"/>
          <w:numId w:val="21"/>
        </w:numPr>
      </w:pPr>
      <w:bookmarkStart w:id="119" w:name="_Toc358473426"/>
      <w:r>
        <w:t>SFTP</w:t>
      </w:r>
      <w:bookmarkEnd w:id="119"/>
    </w:p>
    <w:p w14:paraId="1AEE7903" w14:textId="31BE6B14" w:rsidR="008F7D0E" w:rsidRDefault="002425CE" w:rsidP="002425CE">
      <w:pPr>
        <w:pStyle w:val="Heading4"/>
        <w:numPr>
          <w:ilvl w:val="0"/>
          <w:numId w:val="0"/>
        </w:numPr>
      </w:pPr>
      <w:bookmarkStart w:id="120" w:name="_Toc1041365088"/>
      <w:r>
        <w:t xml:space="preserve">     </w:t>
      </w:r>
      <w:r w:rsidR="008F7D0E">
        <w:t xml:space="preserve">1. Airflow to SFTP: </w:t>
      </w:r>
      <w:bookmarkEnd w:id="120"/>
    </w:p>
    <w:p w14:paraId="49A52648" w14:textId="77777777" w:rsidR="008F7D0E" w:rsidRDefault="008F7D0E" w:rsidP="00253691">
      <w:pPr>
        <w:pStyle w:val="ListParagraph"/>
        <w:numPr>
          <w:ilvl w:val="0"/>
          <w:numId w:val="9"/>
        </w:numPr>
        <w:spacing w:before="0" w:after="160" w:line="259" w:lineRule="auto"/>
      </w:pPr>
      <w:r>
        <w:t xml:space="preserve">File sensors are triggered from Airflow based on files received in SFTP. </w:t>
      </w:r>
    </w:p>
    <w:p w14:paraId="5FBA68DA" w14:textId="77777777" w:rsidR="008F7D0E" w:rsidRDefault="008F7D0E" w:rsidP="00253691">
      <w:pPr>
        <w:pStyle w:val="ListParagraph"/>
        <w:numPr>
          <w:ilvl w:val="0"/>
          <w:numId w:val="9"/>
        </w:numPr>
        <w:spacing w:before="0" w:after="160" w:line="259" w:lineRule="auto"/>
      </w:pPr>
      <w:r>
        <w:t>Reports are uploaded to SFTP out path for sharing with client.</w:t>
      </w:r>
    </w:p>
    <w:p w14:paraId="0D556517" w14:textId="285C378B" w:rsidR="008F7D0E" w:rsidRDefault="002425CE" w:rsidP="002425CE">
      <w:pPr>
        <w:ind w:left="0"/>
      </w:pPr>
      <w:r>
        <w:t xml:space="preserve">       </w:t>
      </w:r>
      <w:r w:rsidR="008F7D0E">
        <w:t xml:space="preserve">2. SFTP to Airflow: </w:t>
      </w:r>
    </w:p>
    <w:p w14:paraId="2013DA6E" w14:textId="77777777" w:rsidR="008F7D0E" w:rsidRDefault="008F7D0E" w:rsidP="00253691">
      <w:pPr>
        <w:pStyle w:val="ListParagraph"/>
        <w:numPr>
          <w:ilvl w:val="0"/>
          <w:numId w:val="8"/>
        </w:numPr>
        <w:spacing w:before="0" w:after="160" w:line="259" w:lineRule="auto"/>
      </w:pPr>
      <w:r>
        <w:t>Data transferred from SFTP to airflow for archival process.</w:t>
      </w:r>
    </w:p>
    <w:p w14:paraId="34AF74D8" w14:textId="43B91F16" w:rsidR="008F7D0E" w:rsidRDefault="008F7D0E" w:rsidP="002425CE">
      <w:pPr>
        <w:ind w:left="0" w:firstLine="360"/>
      </w:pPr>
      <w:r>
        <w:t>3. SFTP to S3:</w:t>
      </w:r>
    </w:p>
    <w:p w14:paraId="4A2255DD" w14:textId="3DCD4EF2" w:rsidR="008F7D0E" w:rsidRDefault="008F7D0E" w:rsidP="00253691">
      <w:pPr>
        <w:pStyle w:val="ListParagraph"/>
        <w:numPr>
          <w:ilvl w:val="0"/>
          <w:numId w:val="14"/>
        </w:numPr>
        <w:spacing w:before="0" w:after="160" w:line="259" w:lineRule="auto"/>
      </w:pPr>
      <w:r>
        <w:t>Load source files into S3</w:t>
      </w:r>
    </w:p>
    <w:p w14:paraId="6DA8F48F" w14:textId="57BF17AD" w:rsidR="008F7D0E" w:rsidRPr="002425CE" w:rsidRDefault="002425CE" w:rsidP="002425CE">
      <w:pPr>
        <w:pStyle w:val="Heading3"/>
      </w:pPr>
      <w:bookmarkStart w:id="121" w:name="_Toc2083692259"/>
      <w:r>
        <w:t xml:space="preserve">3.3.4 </w:t>
      </w:r>
      <w:r w:rsidR="008F7D0E">
        <w:t>EMR</w:t>
      </w:r>
      <w:bookmarkEnd w:id="121"/>
    </w:p>
    <w:p w14:paraId="05BB0A70" w14:textId="77777777" w:rsidR="008F7D0E" w:rsidRDefault="008F7D0E" w:rsidP="002425CE">
      <w:pPr>
        <w:pStyle w:val="Heading4"/>
        <w:numPr>
          <w:ilvl w:val="0"/>
          <w:numId w:val="0"/>
        </w:numPr>
        <w:ind w:left="720" w:hanging="360"/>
      </w:pPr>
      <w:bookmarkStart w:id="122" w:name="_Toc1188818374"/>
      <w:r>
        <w:t>1. EMR to S3:</w:t>
      </w:r>
      <w:bookmarkEnd w:id="122"/>
    </w:p>
    <w:p w14:paraId="738C2128" w14:textId="77777777" w:rsidR="008F7D0E" w:rsidRDefault="008F7D0E" w:rsidP="00253691">
      <w:pPr>
        <w:pStyle w:val="ListParagraph"/>
        <w:numPr>
          <w:ilvl w:val="0"/>
          <w:numId w:val="19"/>
        </w:numPr>
        <w:spacing w:before="0" w:after="160" w:line="259" w:lineRule="auto"/>
      </w:pPr>
      <w:r>
        <w:t>Write data to S3 from EMR during data processing</w:t>
      </w:r>
    </w:p>
    <w:p w14:paraId="61E0FDC1" w14:textId="77777777" w:rsidR="008F7D0E" w:rsidRDefault="008F7D0E" w:rsidP="002425CE">
      <w:pPr>
        <w:pStyle w:val="Heading4"/>
        <w:numPr>
          <w:ilvl w:val="0"/>
          <w:numId w:val="0"/>
        </w:numPr>
        <w:ind w:left="360"/>
      </w:pPr>
      <w:bookmarkStart w:id="123" w:name="_Toc2131635095"/>
      <w:r>
        <w:t>2. S3 to EMR:</w:t>
      </w:r>
      <w:bookmarkEnd w:id="123"/>
    </w:p>
    <w:p w14:paraId="0F73C9A1" w14:textId="77777777" w:rsidR="008F7D0E" w:rsidRDefault="008F7D0E" w:rsidP="00253691">
      <w:pPr>
        <w:pStyle w:val="ListParagraph"/>
        <w:numPr>
          <w:ilvl w:val="0"/>
          <w:numId w:val="18"/>
        </w:numPr>
        <w:spacing w:before="0" w:after="160" w:line="259" w:lineRule="auto"/>
      </w:pPr>
      <w:r>
        <w:t>Read data from S3 to EMR during data processing</w:t>
      </w:r>
    </w:p>
    <w:p w14:paraId="680AEA45" w14:textId="77777777" w:rsidR="008F7D0E" w:rsidRDefault="008F7D0E" w:rsidP="002425CE">
      <w:pPr>
        <w:ind w:left="360"/>
        <w:rPr>
          <w:color w:val="242424"/>
          <w:sz w:val="21"/>
          <w:szCs w:val="21"/>
        </w:rPr>
      </w:pPr>
      <w:r w:rsidRPr="78B42CAC">
        <w:rPr>
          <w:color w:val="242424"/>
          <w:sz w:val="21"/>
          <w:szCs w:val="21"/>
        </w:rPr>
        <w:t>3. Airflow to EMR:</w:t>
      </w:r>
    </w:p>
    <w:p w14:paraId="05CA4F88" w14:textId="77777777" w:rsidR="008F7D0E" w:rsidRDefault="008F7D0E" w:rsidP="00253691">
      <w:pPr>
        <w:pStyle w:val="ListParagraph"/>
        <w:numPr>
          <w:ilvl w:val="0"/>
          <w:numId w:val="4"/>
        </w:numPr>
        <w:spacing w:before="0" w:after="160" w:line="259" w:lineRule="auto"/>
      </w:pPr>
      <w:r>
        <w:lastRenderedPageBreak/>
        <w:t>Trigger EMR clusters using DAGs</w:t>
      </w:r>
    </w:p>
    <w:p w14:paraId="3D59CE8D" w14:textId="77777777" w:rsidR="008F7D0E" w:rsidRDefault="008F7D0E" w:rsidP="002425CE">
      <w:pPr>
        <w:ind w:left="0" w:firstLine="360"/>
        <w:rPr>
          <w:color w:val="242424"/>
          <w:sz w:val="21"/>
          <w:szCs w:val="21"/>
        </w:rPr>
      </w:pPr>
      <w:r w:rsidRPr="78B42CAC">
        <w:rPr>
          <w:color w:val="242424"/>
          <w:sz w:val="21"/>
          <w:szCs w:val="21"/>
        </w:rPr>
        <w:t>4. EMR to application RDS (KBZ side):</w:t>
      </w:r>
    </w:p>
    <w:p w14:paraId="3955CF44" w14:textId="77777777" w:rsidR="008F7D0E" w:rsidRDefault="008F7D0E" w:rsidP="00253691">
      <w:pPr>
        <w:pStyle w:val="ListParagraph"/>
        <w:numPr>
          <w:ilvl w:val="0"/>
          <w:numId w:val="17"/>
        </w:numPr>
        <w:spacing w:before="0" w:after="160" w:line="259" w:lineRule="auto"/>
        <w:rPr>
          <w:color w:val="242424"/>
          <w:sz w:val="21"/>
          <w:szCs w:val="21"/>
        </w:rPr>
      </w:pPr>
      <w:r>
        <w:t>Write final tables to application database</w:t>
      </w:r>
      <w:r w:rsidRPr="78B42CAC">
        <w:rPr>
          <w:color w:val="242424"/>
          <w:sz w:val="21"/>
          <w:szCs w:val="21"/>
        </w:rPr>
        <w:t xml:space="preserve"> </w:t>
      </w:r>
      <w:r w:rsidRPr="78B42CAC">
        <w:t>(KBZ side)</w:t>
      </w:r>
    </w:p>
    <w:p w14:paraId="2BFD2797" w14:textId="31C7A9B2" w:rsidR="008F7D0E" w:rsidRDefault="008F7D0E" w:rsidP="002425CE">
      <w:pPr>
        <w:ind w:left="0" w:firstLine="360"/>
        <w:rPr>
          <w:color w:val="242424"/>
          <w:sz w:val="21"/>
          <w:szCs w:val="21"/>
        </w:rPr>
      </w:pPr>
      <w:r w:rsidRPr="78B42CAC">
        <w:rPr>
          <w:color w:val="242424"/>
          <w:sz w:val="21"/>
          <w:szCs w:val="21"/>
        </w:rPr>
        <w:t>5. Application RDS (KBZ side) to EMR:</w:t>
      </w:r>
    </w:p>
    <w:p w14:paraId="29E49510" w14:textId="77777777" w:rsidR="008F7D0E" w:rsidRDefault="008F7D0E" w:rsidP="00253691">
      <w:pPr>
        <w:pStyle w:val="ListParagraph"/>
        <w:numPr>
          <w:ilvl w:val="0"/>
          <w:numId w:val="16"/>
        </w:numPr>
        <w:spacing w:before="0" w:after="160" w:line="259" w:lineRule="auto"/>
        <w:rPr>
          <w:color w:val="242424"/>
          <w:sz w:val="21"/>
          <w:szCs w:val="21"/>
        </w:rPr>
      </w:pPr>
      <w:r>
        <w:t>Read final tables from application database (</w:t>
      </w:r>
      <w:r w:rsidRPr="78B42CAC">
        <w:t>KBZ side)</w:t>
      </w:r>
    </w:p>
    <w:p w14:paraId="41374C0C" w14:textId="77777777" w:rsidR="008F7D0E" w:rsidRDefault="008F7D0E" w:rsidP="002425CE">
      <w:pPr>
        <w:ind w:left="0" w:firstLine="360"/>
        <w:rPr>
          <w:color w:val="242424"/>
          <w:sz w:val="21"/>
          <w:szCs w:val="21"/>
        </w:rPr>
      </w:pPr>
      <w:r w:rsidRPr="78B42CAC">
        <w:rPr>
          <w:color w:val="242424"/>
          <w:sz w:val="21"/>
          <w:szCs w:val="21"/>
        </w:rPr>
        <w:t>6. EMR to Tableau RDS</w:t>
      </w:r>
      <w:r>
        <w:t xml:space="preserve"> (Crayon side)</w:t>
      </w:r>
      <w:r w:rsidRPr="78B42CAC">
        <w:rPr>
          <w:color w:val="242424"/>
          <w:sz w:val="21"/>
          <w:szCs w:val="21"/>
        </w:rPr>
        <w:t>:</w:t>
      </w:r>
    </w:p>
    <w:p w14:paraId="1D0BEDA8" w14:textId="4CF2A503" w:rsidR="008F7D0E" w:rsidRDefault="008F7D0E" w:rsidP="00253691">
      <w:pPr>
        <w:pStyle w:val="ListParagraph"/>
        <w:numPr>
          <w:ilvl w:val="0"/>
          <w:numId w:val="15"/>
        </w:numPr>
        <w:spacing w:before="0" w:after="160" w:line="259" w:lineRule="auto"/>
      </w:pPr>
      <w:r>
        <w:t xml:space="preserve">Write final tables to </w:t>
      </w:r>
      <w:proofErr w:type="spellStart"/>
      <w:r>
        <w:t>Mysql</w:t>
      </w:r>
      <w:proofErr w:type="spellEnd"/>
      <w:r>
        <w:t xml:space="preserve"> RDS database (Crayon side)</w:t>
      </w:r>
    </w:p>
    <w:p w14:paraId="48D05281" w14:textId="69BC7386" w:rsidR="008F7D0E" w:rsidRPr="002425CE" w:rsidRDefault="002425CE" w:rsidP="19917AEB">
      <w:pPr>
        <w:pStyle w:val="Heading3"/>
      </w:pPr>
      <w:bookmarkStart w:id="124" w:name="_Toc1124811563"/>
      <w:r>
        <w:t xml:space="preserve">3.3.5 </w:t>
      </w:r>
      <w:r w:rsidR="008F7D0E">
        <w:t>Application Flow (</w:t>
      </w:r>
      <w:proofErr w:type="spellStart"/>
      <w:r w:rsidR="008F7D0E">
        <w:t>Hasura</w:t>
      </w:r>
      <w:proofErr w:type="spellEnd"/>
      <w:r w:rsidR="008F7D0E">
        <w:t xml:space="preserve"> to Application)</w:t>
      </w:r>
      <w:bookmarkEnd w:id="124"/>
    </w:p>
    <w:p w14:paraId="7AFA042A" w14:textId="77777777" w:rsidR="008F7D0E" w:rsidRDefault="008F7D0E" w:rsidP="00253691">
      <w:pPr>
        <w:pStyle w:val="ListParagraph"/>
        <w:numPr>
          <w:ilvl w:val="0"/>
          <w:numId w:val="20"/>
        </w:numPr>
        <w:spacing w:before="0" w:after="160" w:line="259" w:lineRule="auto"/>
      </w:pPr>
      <w:r>
        <w:t xml:space="preserve">The KBZ applications frontend technology is ReactJS, so we are using </w:t>
      </w:r>
      <w:proofErr w:type="spellStart"/>
      <w:r>
        <w:t>graphQL</w:t>
      </w:r>
      <w:proofErr w:type="spellEnd"/>
      <w:r>
        <w:t xml:space="preserve"> NPM package to use </w:t>
      </w:r>
      <w:proofErr w:type="spellStart"/>
      <w:r>
        <w:t>hasura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queries in the frontend.</w:t>
      </w:r>
    </w:p>
    <w:p w14:paraId="23FC21AA" w14:textId="4E5E2421" w:rsidR="008F7D0E" w:rsidRDefault="008F7D0E" w:rsidP="00253691">
      <w:pPr>
        <w:pStyle w:val="ListParagraph"/>
        <w:numPr>
          <w:ilvl w:val="0"/>
          <w:numId w:val="20"/>
        </w:numPr>
        <w:spacing w:before="0" w:after="160" w:line="259" w:lineRule="auto"/>
      </w:pPr>
      <w:r>
        <w:t xml:space="preserve">Here we are directly integrating </w:t>
      </w:r>
      <w:proofErr w:type="spellStart"/>
      <w:r>
        <w:t>graphQL</w:t>
      </w:r>
      <w:proofErr w:type="spellEnd"/>
      <w:r>
        <w:t xml:space="preserve"> queries to frontend instead of using API calls.   </w:t>
      </w:r>
    </w:p>
    <w:p w14:paraId="4C7E964F" w14:textId="77777777" w:rsidR="00726FD4" w:rsidRPr="00726FD4" w:rsidRDefault="00726FD4" w:rsidP="00726FD4">
      <w:pPr>
        <w:spacing w:before="0" w:after="160" w:line="259" w:lineRule="auto"/>
      </w:pPr>
    </w:p>
    <w:p w14:paraId="551E0C78" w14:textId="28EC1322" w:rsidR="0070397C" w:rsidRPr="00532624" w:rsidRDefault="0070397C" w:rsidP="0070397C">
      <w:pPr>
        <w:rPr>
          <w:i/>
          <w:color w:val="6D9EEB"/>
          <w:lang w:val="en-US"/>
        </w:rPr>
      </w:pPr>
      <w:bookmarkStart w:id="125" w:name="_3.3.4_Request_Flow"/>
      <w:bookmarkEnd w:id="125"/>
      <w:r w:rsidRPr="00524D7C">
        <w:rPr>
          <w:lang w:val="en-US"/>
        </w:rPr>
        <w:br w:type="page"/>
      </w:r>
    </w:p>
    <w:p w14:paraId="7CD13ED7" w14:textId="29657F9C" w:rsidR="0070397C" w:rsidRPr="00524D7C" w:rsidRDefault="0070397C" w:rsidP="0070397C">
      <w:pPr>
        <w:pStyle w:val="Heading2"/>
        <w:rPr>
          <w:lang w:val="en-US"/>
        </w:rPr>
      </w:pPr>
      <w:bookmarkStart w:id="126" w:name="_3.4_Data_Store"/>
      <w:bookmarkStart w:id="127" w:name="_Toc2070516295"/>
      <w:bookmarkEnd w:id="126"/>
      <w:r w:rsidRPr="19917AEB">
        <w:rPr>
          <w:lang w:val="en-US"/>
        </w:rPr>
        <w:lastRenderedPageBreak/>
        <w:t xml:space="preserve">3.4 </w:t>
      </w:r>
      <w:r w:rsidR="00726FD4" w:rsidRPr="19917AEB">
        <w:rPr>
          <w:lang w:val="en-US"/>
        </w:rPr>
        <w:t>Implementation Strategy</w:t>
      </w:r>
      <w:bookmarkEnd w:id="127"/>
    </w:p>
    <w:p w14:paraId="0264C9DA" w14:textId="19F9A6EB" w:rsidR="0070397C" w:rsidRPr="00524D7C" w:rsidRDefault="0070397C" w:rsidP="0070397C">
      <w:pPr>
        <w:pStyle w:val="Heading3"/>
        <w:rPr>
          <w:color w:val="CAF012"/>
          <w:lang w:val="en-US"/>
        </w:rPr>
      </w:pPr>
      <w:bookmarkStart w:id="128" w:name="_3.4.1._SQL_Database"/>
      <w:bookmarkStart w:id="129" w:name="_Toc868421877"/>
      <w:bookmarkEnd w:id="128"/>
      <w:r w:rsidRPr="19917AEB">
        <w:rPr>
          <w:lang w:val="en-US"/>
        </w:rPr>
        <w:t xml:space="preserve">3.4.1 </w:t>
      </w:r>
      <w:r w:rsidR="000A513B" w:rsidRPr="19917AEB">
        <w:rPr>
          <w:lang w:val="en-US"/>
        </w:rPr>
        <w:t>Creating S3 Buckets</w:t>
      </w:r>
      <w:r w:rsidR="000C6D4C" w:rsidRPr="19917AEB">
        <w:rPr>
          <w:lang w:val="en-US"/>
        </w:rPr>
        <w:t xml:space="preserve"> and Copying Data</w:t>
      </w:r>
      <w:r w:rsidR="000A513B" w:rsidRPr="19917AEB">
        <w:rPr>
          <w:lang w:val="en-US"/>
        </w:rPr>
        <w:t xml:space="preserve"> in New KBZ Account B</w:t>
      </w:r>
      <w:bookmarkEnd w:id="129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54"/>
        <w:gridCol w:w="2038"/>
        <w:gridCol w:w="943"/>
        <w:gridCol w:w="1807"/>
        <w:gridCol w:w="4838"/>
      </w:tblGrid>
      <w:tr w:rsidR="000A513B" w:rsidRPr="00E40A60" w14:paraId="1B1CCE65" w14:textId="629F02A4" w:rsidTr="000C6D4C">
        <w:trPr>
          <w:trHeight w:val="532"/>
        </w:trPr>
        <w:tc>
          <w:tcPr>
            <w:tcW w:w="535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B82D" w14:textId="3B01D146" w:rsidR="000A513B" w:rsidRPr="00E40A60" w:rsidRDefault="000A513B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Stage</w:t>
            </w:r>
          </w:p>
        </w:tc>
        <w:tc>
          <w:tcPr>
            <w:tcW w:w="945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84DE" w14:textId="3647BBFF" w:rsidR="000A513B" w:rsidRPr="00E40A60" w:rsidRDefault="000A513B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Description</w:t>
            </w:r>
          </w:p>
        </w:tc>
        <w:tc>
          <w:tcPr>
            <w:tcW w:w="437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0F7D" w14:textId="3DD6C6B7" w:rsidR="000A513B" w:rsidRPr="00E40A60" w:rsidRDefault="000A513B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Priority</w:t>
            </w:r>
          </w:p>
        </w:tc>
        <w:tc>
          <w:tcPr>
            <w:tcW w:w="838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1C42" w14:textId="3256D963" w:rsidR="000A513B" w:rsidRPr="00E40A60" w:rsidRDefault="000A513B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Action Items</w:t>
            </w:r>
          </w:p>
        </w:tc>
        <w:tc>
          <w:tcPr>
            <w:tcW w:w="2244" w:type="pct"/>
            <w:shd w:val="clear" w:color="auto" w:fill="0E163E"/>
          </w:tcPr>
          <w:p w14:paraId="093526F9" w14:textId="56DC57B6" w:rsidR="000A513B" w:rsidRDefault="000A513B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Comments</w:t>
            </w:r>
          </w:p>
        </w:tc>
      </w:tr>
      <w:tr w:rsidR="00B65FCD" w:rsidRPr="00E40A60" w14:paraId="087D072B" w14:textId="77777777" w:rsidTr="000C6D4C">
        <w:trPr>
          <w:trHeight w:val="1892"/>
        </w:trPr>
        <w:tc>
          <w:tcPr>
            <w:tcW w:w="5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B685" w14:textId="3F88ADED" w:rsidR="00B65FCD" w:rsidRDefault="00B65FCD" w:rsidP="00C11D69">
            <w:r>
              <w:t>1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C6FC" w14:textId="4E67F9B5" w:rsidR="00B65FCD" w:rsidRDefault="00B65FCD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Create a New repo in Client’s SCM repository</w:t>
            </w: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9401" w14:textId="77777777" w:rsidR="00B65FCD" w:rsidRPr="00E40A60" w:rsidRDefault="00B65FCD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8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C34D" w14:textId="16B8D0A2" w:rsidR="00B65FCD" w:rsidRDefault="00B65FCD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KBZ/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CrayonData</w:t>
            </w:r>
            <w:proofErr w:type="spellEnd"/>
          </w:p>
        </w:tc>
        <w:tc>
          <w:tcPr>
            <w:tcW w:w="2244" w:type="pct"/>
          </w:tcPr>
          <w:p w14:paraId="668C7330" w14:textId="77777777" w:rsidR="00B65FCD" w:rsidRDefault="00B65FCD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Infrastructure Repository will be hosted</w:t>
            </w:r>
          </w:p>
          <w:p w14:paraId="4F8A521D" w14:textId="2D9D3D36" w:rsidR="00B65FCD" w:rsidRDefault="00B65FCD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In this SCM repo</w:t>
            </w:r>
          </w:p>
        </w:tc>
      </w:tr>
      <w:tr w:rsidR="009C596B" w:rsidRPr="00E40A60" w14:paraId="3843E352" w14:textId="77777777" w:rsidTr="000C6D4C">
        <w:trPr>
          <w:trHeight w:val="1892"/>
        </w:trPr>
        <w:tc>
          <w:tcPr>
            <w:tcW w:w="5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D67C" w14:textId="1F74A2DF" w:rsidR="009C596B" w:rsidRDefault="009C596B" w:rsidP="00C11D69">
            <w:r>
              <w:t>2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7F6C" w14:textId="56C5D361" w:rsidR="009C596B" w:rsidRDefault="009C596B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Creating Network layer Components for Jenkins</w:t>
            </w:r>
          </w:p>
          <w:p w14:paraId="3C54B82A" w14:textId="77777777" w:rsidR="009C596B" w:rsidRDefault="009C596B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  <w:p w14:paraId="47D42AB6" w14:textId="61C421E2" w:rsidR="009C596B" w:rsidRDefault="009C596B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75E3" w14:textId="77777777" w:rsidR="009C596B" w:rsidRPr="00E40A60" w:rsidRDefault="009C596B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8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6346" w14:textId="6118D48C" w:rsidR="009C596B" w:rsidRDefault="009C596B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</w:t>
            </w:r>
          </w:p>
        </w:tc>
        <w:tc>
          <w:tcPr>
            <w:tcW w:w="2244" w:type="pct"/>
          </w:tcPr>
          <w:p w14:paraId="35EE8E7F" w14:textId="77777777" w:rsidR="009C596B" w:rsidRDefault="009C596B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1 Management VPC – CIDR block</w:t>
            </w:r>
          </w:p>
          <w:p w14:paraId="56B3A4F1" w14:textId="77777777" w:rsidR="009C596B" w:rsidRDefault="009C596B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6 Subnets – 3 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Public ,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 xml:space="preserve"> 3 Private</w:t>
            </w:r>
          </w:p>
          <w:p w14:paraId="4FDA04C4" w14:textId="77777777" w:rsidR="009C596B" w:rsidRDefault="009C596B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2 Route Tables – 1 Public, 1 Private</w:t>
            </w:r>
          </w:p>
          <w:p w14:paraId="1746405B" w14:textId="77777777" w:rsidR="009C596B" w:rsidRDefault="009C596B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1 IGW</w:t>
            </w:r>
          </w:p>
          <w:p w14:paraId="234B123A" w14:textId="77777777" w:rsidR="009C596B" w:rsidRDefault="009C596B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1 Security Group</w:t>
            </w:r>
          </w:p>
          <w:p w14:paraId="43D75E27" w14:textId="7D3F671D" w:rsidR="009C596B" w:rsidRDefault="009C596B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1 Key Pair</w:t>
            </w:r>
          </w:p>
        </w:tc>
      </w:tr>
      <w:tr w:rsidR="000A513B" w:rsidRPr="00E40A60" w14:paraId="108DA0B3" w14:textId="5724C651" w:rsidTr="000C6D4C">
        <w:trPr>
          <w:trHeight w:val="1892"/>
        </w:trPr>
        <w:tc>
          <w:tcPr>
            <w:tcW w:w="5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B7EE" w14:textId="2A6FE542" w:rsidR="000A513B" w:rsidRPr="00E40A60" w:rsidRDefault="009C596B" w:rsidP="00C11D69">
            <w:r>
              <w:t>3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9409" w14:textId="77777777" w:rsidR="000A513B" w:rsidRDefault="000A513B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 xml:space="preserve">Create a Jenkins in </w:t>
            </w:r>
            <w:r w:rsidR="00C11D69">
              <w:rPr>
                <w:rFonts w:asciiTheme="majorHAnsi" w:hAnsiTheme="majorHAnsi" w:cstheme="majorHAnsi"/>
                <w:iCs/>
                <w:color w:val="000000" w:themeColor="text1"/>
              </w:rPr>
              <w:t>New KBZ Account B</w:t>
            </w:r>
          </w:p>
          <w:p w14:paraId="328A89D2" w14:textId="77777777" w:rsidR="00C11D69" w:rsidRDefault="00C11D69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  <w:p w14:paraId="576B0AFD" w14:textId="35D4749D" w:rsidR="00C11D69" w:rsidRPr="00E40A60" w:rsidRDefault="00C11D69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6A78" w14:textId="4E9719D9" w:rsidR="000A513B" w:rsidRPr="00E40A60" w:rsidRDefault="000A513B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8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F51F" w14:textId="0910B5BD" w:rsidR="000A513B" w:rsidRPr="00CB5AAD" w:rsidRDefault="00C11D69" w:rsidP="00C70CF9">
            <w:pPr>
              <w:widowControl w:val="0"/>
              <w:ind w:left="0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</w:t>
            </w:r>
          </w:p>
        </w:tc>
        <w:tc>
          <w:tcPr>
            <w:tcW w:w="2244" w:type="pct"/>
          </w:tcPr>
          <w:p w14:paraId="3FB74789" w14:textId="77777777" w:rsidR="00C11D69" w:rsidRDefault="00C11D69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Team to create to a Jenkins instance</w:t>
            </w:r>
          </w:p>
          <w:p w14:paraId="062452EA" w14:textId="77777777" w:rsidR="00C11D69" w:rsidRDefault="00C11D69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T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3.medium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 xml:space="preserve"> that will orchestrate the</w:t>
            </w:r>
          </w:p>
          <w:p w14:paraId="4B1845E7" w14:textId="77777777" w:rsidR="00C11D69" w:rsidRDefault="00C11D69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Creation of S3 buckets.</w:t>
            </w:r>
          </w:p>
          <w:p w14:paraId="620A7161" w14:textId="77777777" w:rsidR="00C11D69" w:rsidRDefault="00C11D69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Connect to a SCM repository hosted by </w:t>
            </w:r>
          </w:p>
          <w:p w14:paraId="29DC36AE" w14:textId="77777777" w:rsidR="00C11D69" w:rsidRDefault="00C11D69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CrayonData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/KBZ (Require access to 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their</w:t>
            </w:r>
            <w:proofErr w:type="gramEnd"/>
          </w:p>
          <w:p w14:paraId="38D9038B" w14:textId="7EC11C3D" w:rsidR="00C11D69" w:rsidRDefault="00C11D69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SCM)</w:t>
            </w:r>
          </w:p>
        </w:tc>
      </w:tr>
      <w:tr w:rsidR="00B65FCD" w:rsidRPr="00E40A60" w14:paraId="0F4DD5BE" w14:textId="77777777" w:rsidTr="000C6D4C">
        <w:trPr>
          <w:trHeight w:val="1892"/>
        </w:trPr>
        <w:tc>
          <w:tcPr>
            <w:tcW w:w="5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B9DD" w14:textId="1652742F" w:rsidR="00B65FCD" w:rsidRDefault="009C596B" w:rsidP="00C11D69">
            <w:r>
              <w:t>4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32D1" w14:textId="5C1B17E4" w:rsidR="00B65FCD" w:rsidRDefault="00B65FCD" w:rsidP="00B65FCD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Jenkins Authentication and Authorization</w:t>
            </w: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6C77" w14:textId="77777777" w:rsidR="00B65FCD" w:rsidRPr="00E40A60" w:rsidRDefault="00B65FCD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8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0AB0" w14:textId="30FA3003" w:rsidR="00B65FCD" w:rsidRDefault="00B65FCD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</w:t>
            </w:r>
          </w:p>
        </w:tc>
        <w:tc>
          <w:tcPr>
            <w:tcW w:w="2244" w:type="pct"/>
          </w:tcPr>
          <w:p w14:paraId="486738B7" w14:textId="77777777" w:rsidR="00B65FCD" w:rsidRDefault="00B65FCD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Gitlab :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 xml:space="preserve"> Jenkins will be authenticate using</w:t>
            </w:r>
          </w:p>
          <w:p w14:paraId="76C2CA40" w14:textId="77777777" w:rsidR="00B65FCD" w:rsidRDefault="00B65FCD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SSH keys with 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gitlab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and will be able</w:t>
            </w:r>
          </w:p>
          <w:p w14:paraId="4BB2805D" w14:textId="77777777" w:rsidR="00B65FCD" w:rsidRDefault="00B65FCD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To clone a new infra repository</w:t>
            </w:r>
          </w:p>
          <w:p w14:paraId="28C069BE" w14:textId="77777777" w:rsidR="00B65FCD" w:rsidRDefault="00B65FCD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</w:p>
          <w:p w14:paraId="2259A48A" w14:textId="77777777" w:rsidR="00B65FCD" w:rsidRDefault="00B65FCD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S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3 :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 xml:space="preserve"> Jenkins EC2 will have a S3 Create/Read</w:t>
            </w:r>
          </w:p>
          <w:p w14:paraId="7768ECB5" w14:textId="3E8EE97D" w:rsidR="00B65FCD" w:rsidRDefault="00B65FCD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/Update access to create S3 Buckets</w:t>
            </w:r>
          </w:p>
        </w:tc>
      </w:tr>
      <w:tr w:rsidR="007B173A" w:rsidRPr="00E40A60" w14:paraId="5002BED5" w14:textId="7869B778" w:rsidTr="000C6D4C">
        <w:trPr>
          <w:trHeight w:val="1960"/>
        </w:trPr>
        <w:tc>
          <w:tcPr>
            <w:tcW w:w="5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41BA" w14:textId="55A041D4" w:rsidR="007B173A" w:rsidRPr="007E58CA" w:rsidRDefault="009C596B" w:rsidP="007B173A">
            <w:r>
              <w:lastRenderedPageBreak/>
              <w:t>5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732F" w14:textId="77777777" w:rsidR="007B173A" w:rsidRDefault="007B173A" w:rsidP="007B173A">
            <w:pPr>
              <w:ind w:left="0"/>
              <w:rPr>
                <w:rFonts w:asciiTheme="majorHAnsi" w:hAnsiTheme="majorHAnsi"/>
              </w:rPr>
            </w:pPr>
            <w:r w:rsidRPr="00C11D69">
              <w:rPr>
                <w:rFonts w:asciiTheme="majorHAnsi" w:hAnsiTheme="majorHAnsi"/>
              </w:rPr>
              <w:t xml:space="preserve">Once Jenkins </w:t>
            </w:r>
            <w:r>
              <w:rPr>
                <w:rFonts w:asciiTheme="majorHAnsi" w:hAnsiTheme="majorHAnsi"/>
              </w:rPr>
              <w:t xml:space="preserve">is setup start creating </w:t>
            </w:r>
            <w:proofErr w:type="spellStart"/>
            <w:r>
              <w:rPr>
                <w:rFonts w:asciiTheme="majorHAnsi" w:hAnsiTheme="majorHAnsi"/>
              </w:rPr>
              <w:t>cloudformation</w:t>
            </w:r>
            <w:proofErr w:type="spellEnd"/>
            <w:r>
              <w:rPr>
                <w:rFonts w:asciiTheme="majorHAnsi" w:hAnsiTheme="majorHAnsi"/>
              </w:rPr>
              <w:t xml:space="preserve"> scripts for the buckets</w:t>
            </w:r>
          </w:p>
          <w:p w14:paraId="30159F39" w14:textId="77777777" w:rsidR="007B173A" w:rsidRDefault="007B173A" w:rsidP="007B173A">
            <w:pPr>
              <w:ind w:left="0"/>
              <w:rPr>
                <w:rFonts w:asciiTheme="majorHAnsi" w:hAnsiTheme="majorHAnsi"/>
              </w:rPr>
            </w:pPr>
          </w:p>
          <w:p w14:paraId="43F1F542" w14:textId="77777777" w:rsidR="007B173A" w:rsidRDefault="007B173A" w:rsidP="007B173A">
            <w:pPr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script will create S3 buckets from </w:t>
            </w:r>
            <w:proofErr w:type="spellStart"/>
            <w:r>
              <w:rPr>
                <w:rFonts w:asciiTheme="majorHAnsi" w:hAnsiTheme="majorHAnsi"/>
              </w:rPr>
              <w:t>Cloudformation</w:t>
            </w:r>
            <w:proofErr w:type="spellEnd"/>
          </w:p>
          <w:p w14:paraId="19F7F6D9" w14:textId="77777777" w:rsidR="00B65FCD" w:rsidRDefault="00B65FCD" w:rsidP="007B173A">
            <w:pPr>
              <w:ind w:left="0"/>
              <w:rPr>
                <w:rFonts w:asciiTheme="majorHAnsi" w:hAnsiTheme="majorHAnsi"/>
              </w:rPr>
            </w:pPr>
          </w:p>
          <w:p w14:paraId="573EBC6E" w14:textId="77777777" w:rsidR="00B65FCD" w:rsidRDefault="00B65FCD" w:rsidP="00B65FCD">
            <w:pPr>
              <w:ind w:left="0"/>
            </w:pPr>
            <w:r>
              <w:t>Further Creation/</w:t>
            </w:r>
            <w:proofErr w:type="spellStart"/>
            <w:r>
              <w:t>Updation</w:t>
            </w:r>
            <w:proofErr w:type="spellEnd"/>
            <w:r>
              <w:t xml:space="preserve"> of S3 Buckets can be orchestrated using </w:t>
            </w:r>
            <w:proofErr w:type="spellStart"/>
            <w:r>
              <w:t>Cloudformation</w:t>
            </w:r>
            <w:proofErr w:type="spellEnd"/>
          </w:p>
          <w:p w14:paraId="1D1F5450" w14:textId="763BEEA8" w:rsidR="000C6D4C" w:rsidRPr="00C11D69" w:rsidRDefault="000C6D4C" w:rsidP="00B65FCD">
            <w:pPr>
              <w:ind w:left="0"/>
            </w:pP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4F70" w14:textId="6896FB8A" w:rsidR="007B173A" w:rsidRPr="007E58CA" w:rsidRDefault="007B173A" w:rsidP="007B173A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4F81BD" w:themeColor="accent1"/>
              </w:rPr>
            </w:pPr>
          </w:p>
        </w:tc>
        <w:tc>
          <w:tcPr>
            <w:tcW w:w="8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68B17" w14:textId="2954B03F" w:rsidR="007B173A" w:rsidRPr="007E58CA" w:rsidRDefault="007B173A" w:rsidP="00B65FCD">
            <w:pPr>
              <w:ind w:left="0"/>
            </w:pPr>
            <w:proofErr w:type="spellStart"/>
            <w:r>
              <w:t>CloudWayZ</w:t>
            </w:r>
            <w:proofErr w:type="spellEnd"/>
            <w:r>
              <w:t xml:space="preserve"> </w:t>
            </w:r>
          </w:p>
        </w:tc>
        <w:tc>
          <w:tcPr>
            <w:tcW w:w="2244" w:type="pct"/>
          </w:tcPr>
          <w:p w14:paraId="72712E67" w14:textId="3F84E6D4" w:rsidR="007B173A" w:rsidRPr="00B65FCD" w:rsidRDefault="007B173A" w:rsidP="007B173A">
            <w:pPr>
              <w:widowControl w:val="0"/>
              <w:ind w:left="0"/>
              <w:rPr>
                <w:b/>
                <w:color w:val="242424"/>
              </w:rPr>
            </w:pPr>
            <w:r w:rsidRPr="00B65FCD">
              <w:rPr>
                <w:b/>
                <w:color w:val="242424"/>
              </w:rPr>
              <w:t>Buckets v1</w:t>
            </w:r>
          </w:p>
          <w:p w14:paraId="30B5C277" w14:textId="77777777" w:rsidR="007B173A" w:rsidRDefault="007B173A" w:rsidP="007B173A">
            <w:pPr>
              <w:widowControl w:val="0"/>
              <w:ind w:left="0"/>
              <w:rPr>
                <w:color w:val="242424"/>
                <w:sz w:val="21"/>
                <w:szCs w:val="21"/>
              </w:rPr>
            </w:pPr>
            <w:proofErr w:type="spellStart"/>
            <w:r w:rsidRPr="78B42CAC">
              <w:rPr>
                <w:color w:val="242424"/>
                <w:sz w:val="21"/>
                <w:szCs w:val="21"/>
              </w:rPr>
              <w:t>kbz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 xml:space="preserve">-dev-dl-app-zone    </w:t>
            </w:r>
            <w:r>
              <w:br/>
            </w:r>
            <w:proofErr w:type="spellStart"/>
            <w:r w:rsidRPr="78B42CAC">
              <w:rPr>
                <w:color w:val="242424"/>
                <w:sz w:val="21"/>
                <w:szCs w:val="21"/>
              </w:rPr>
              <w:t>kbz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 xml:space="preserve">-dl-app-zone    </w:t>
            </w:r>
            <w:r>
              <w:br/>
            </w:r>
            <w:proofErr w:type="spellStart"/>
            <w:r w:rsidRPr="78B42CAC">
              <w:rPr>
                <w:color w:val="242424"/>
                <w:sz w:val="21"/>
                <w:szCs w:val="21"/>
              </w:rPr>
              <w:t>kbz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 xml:space="preserve">-dev-dl-raw-zone    </w:t>
            </w:r>
            <w:r>
              <w:br/>
            </w:r>
            <w:proofErr w:type="spellStart"/>
            <w:r w:rsidRPr="78B42CAC">
              <w:rPr>
                <w:color w:val="242424"/>
                <w:sz w:val="21"/>
                <w:szCs w:val="21"/>
              </w:rPr>
              <w:t>kbz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>-dl-raw-zone</w:t>
            </w:r>
            <w:r>
              <w:br/>
            </w:r>
            <w:proofErr w:type="spellStart"/>
            <w:r w:rsidRPr="78B42CAC">
              <w:rPr>
                <w:color w:val="242424"/>
                <w:sz w:val="21"/>
                <w:szCs w:val="21"/>
              </w:rPr>
              <w:t>kbz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 xml:space="preserve">-dev-dl-stage-zone    </w:t>
            </w:r>
            <w:r>
              <w:br/>
            </w:r>
            <w:proofErr w:type="spellStart"/>
            <w:r w:rsidRPr="78B42CAC">
              <w:rPr>
                <w:color w:val="242424"/>
                <w:sz w:val="21"/>
                <w:szCs w:val="21"/>
              </w:rPr>
              <w:t>kbz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 xml:space="preserve">-dl-stage-zone    </w:t>
            </w:r>
            <w:r>
              <w:br/>
            </w:r>
            <w:proofErr w:type="spellStart"/>
            <w:r w:rsidRPr="78B42CAC">
              <w:rPr>
                <w:color w:val="242424"/>
                <w:sz w:val="21"/>
                <w:szCs w:val="21"/>
              </w:rPr>
              <w:t>kbz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 xml:space="preserve">-dl-archived-zone    </w:t>
            </w:r>
            <w:r>
              <w:br/>
            </w:r>
            <w:proofErr w:type="spellStart"/>
            <w:r w:rsidRPr="78B42CAC">
              <w:rPr>
                <w:color w:val="242424"/>
                <w:sz w:val="21"/>
                <w:szCs w:val="21"/>
              </w:rPr>
              <w:t>emr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>-prod-logs-sg</w:t>
            </w:r>
            <w:r>
              <w:br/>
            </w:r>
            <w:proofErr w:type="spellStart"/>
            <w:r w:rsidRPr="78B42CAC">
              <w:rPr>
                <w:color w:val="242424"/>
                <w:sz w:val="21"/>
                <w:szCs w:val="21"/>
              </w:rPr>
              <w:t>kbz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>-mm-</w:t>
            </w:r>
            <w:proofErr w:type="spellStart"/>
            <w:r w:rsidRPr="78B42CAC">
              <w:rPr>
                <w:color w:val="242424"/>
                <w:sz w:val="21"/>
                <w:szCs w:val="21"/>
              </w:rPr>
              <w:t>emr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 xml:space="preserve">-data    </w:t>
            </w:r>
            <w:r>
              <w:br/>
            </w:r>
            <w:proofErr w:type="spellStart"/>
            <w:r w:rsidRPr="78B42CAC">
              <w:rPr>
                <w:color w:val="242424"/>
                <w:sz w:val="21"/>
                <w:szCs w:val="21"/>
              </w:rPr>
              <w:t>kbz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>-</w:t>
            </w:r>
            <w:proofErr w:type="spellStart"/>
            <w:r w:rsidRPr="78B42CAC">
              <w:rPr>
                <w:color w:val="242424"/>
                <w:sz w:val="21"/>
                <w:szCs w:val="21"/>
              </w:rPr>
              <w:t>edp</w:t>
            </w:r>
            <w:proofErr w:type="spellEnd"/>
            <w:r w:rsidRPr="78B42CAC">
              <w:rPr>
                <w:color w:val="242424"/>
                <w:sz w:val="21"/>
                <w:szCs w:val="21"/>
              </w:rPr>
              <w:t>-data</w:t>
            </w:r>
          </w:p>
          <w:p w14:paraId="2E3E5ECF" w14:textId="77777777" w:rsidR="007B173A" w:rsidRDefault="007B173A" w:rsidP="007B173A">
            <w:pPr>
              <w:widowControl w:val="0"/>
              <w:ind w:left="0"/>
              <w:rPr>
                <w:rFonts w:asciiTheme="majorHAnsi" w:hAnsiTheme="majorHAnsi" w:cstheme="majorBidi"/>
                <w:color w:val="4F81BD" w:themeColor="accent1"/>
              </w:rPr>
            </w:pPr>
          </w:p>
          <w:p w14:paraId="6C2D7AB2" w14:textId="77777777" w:rsidR="007B173A" w:rsidRPr="00B65FCD" w:rsidRDefault="007B173A" w:rsidP="00B65FCD">
            <w:pPr>
              <w:ind w:left="0"/>
              <w:rPr>
                <w:b/>
              </w:rPr>
            </w:pPr>
            <w:r w:rsidRPr="00B65FCD">
              <w:rPr>
                <w:b/>
              </w:rPr>
              <w:t>Buckets v2</w:t>
            </w:r>
          </w:p>
          <w:p w14:paraId="64930B9C" w14:textId="5579ECC8" w:rsidR="007B173A" w:rsidRDefault="007B173A" w:rsidP="007B173A">
            <w:pPr>
              <w:widowControl w:val="0"/>
              <w:ind w:left="0"/>
              <w:rPr>
                <w:color w:val="242424"/>
                <w:sz w:val="21"/>
                <w:szCs w:val="21"/>
              </w:rPr>
            </w:pPr>
            <w:r w:rsidRPr="78B42CAC">
              <w:rPr>
                <w:color w:val="242424"/>
                <w:sz w:val="21"/>
                <w:szCs w:val="21"/>
              </w:rPr>
              <w:t>kbz-dev-dl-app-zone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kbz-dl-app-zone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kbz-dev-dl-raw-zone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kbz-dl-raw-zone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kbz-dev-dl-stage-zone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kbz-dl-stage-zone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kbz-dl-archived-zone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emr-prod-logs-sg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kbz-mm-emr-data</w:t>
            </w:r>
            <w:r>
              <w:rPr>
                <w:color w:val="242424"/>
                <w:sz w:val="21"/>
                <w:szCs w:val="21"/>
              </w:rPr>
              <w:t>-v2</w:t>
            </w:r>
            <w:r w:rsidRPr="78B42CAC">
              <w:rPr>
                <w:color w:val="242424"/>
                <w:sz w:val="21"/>
                <w:szCs w:val="21"/>
              </w:rPr>
              <w:t xml:space="preserve"> 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kbz-edp-dat</w:t>
            </w:r>
            <w:r>
              <w:rPr>
                <w:color w:val="242424"/>
                <w:sz w:val="21"/>
                <w:szCs w:val="21"/>
              </w:rPr>
              <w:t>a-v2</w:t>
            </w:r>
          </w:p>
          <w:p w14:paraId="0AB07DD8" w14:textId="018F293B" w:rsidR="007B173A" w:rsidRDefault="007B173A" w:rsidP="007B173A">
            <w:pPr>
              <w:widowControl w:val="0"/>
              <w:ind w:left="0"/>
              <w:rPr>
                <w:rFonts w:asciiTheme="majorHAnsi" w:hAnsiTheme="majorHAnsi" w:cstheme="majorBidi"/>
                <w:color w:val="4F81BD" w:themeColor="accent1"/>
              </w:rPr>
            </w:pPr>
          </w:p>
        </w:tc>
      </w:tr>
      <w:tr w:rsidR="007B173A" w:rsidRPr="00E40A60" w14:paraId="08070C1F" w14:textId="2FD875B3" w:rsidTr="000C6D4C">
        <w:trPr>
          <w:trHeight w:val="2236"/>
        </w:trPr>
        <w:tc>
          <w:tcPr>
            <w:tcW w:w="53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C12C" w14:textId="24E903BF" w:rsidR="007B173A" w:rsidRPr="007E58CA" w:rsidRDefault="009C596B" w:rsidP="00B65FCD">
            <w:r>
              <w:t>6</w:t>
            </w:r>
          </w:p>
        </w:tc>
        <w:tc>
          <w:tcPr>
            <w:tcW w:w="9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5BEA" w14:textId="77777777" w:rsidR="007B173A" w:rsidRDefault="00B65FCD" w:rsidP="00B65FCD">
            <w:pPr>
              <w:ind w:left="0"/>
            </w:pPr>
            <w:r>
              <w:t xml:space="preserve">Data copy using S3P </w:t>
            </w:r>
          </w:p>
          <w:p w14:paraId="1F16DD72" w14:textId="77777777" w:rsidR="00B65FCD" w:rsidRDefault="00B65FCD" w:rsidP="00B65FCD">
            <w:pPr>
              <w:ind w:left="0"/>
            </w:pPr>
            <w:r>
              <w:t>Utility</w:t>
            </w:r>
          </w:p>
          <w:p w14:paraId="11AFBCC2" w14:textId="6BD2BB82" w:rsidR="00B65FCD" w:rsidRDefault="00B65FCD" w:rsidP="00B65FCD">
            <w:pPr>
              <w:ind w:left="0"/>
            </w:pPr>
          </w:p>
          <w:p w14:paraId="0E7062B7" w14:textId="59E5C8F9" w:rsidR="00B65FCD" w:rsidRDefault="00B65FCD" w:rsidP="00B65FCD">
            <w:pPr>
              <w:ind w:left="0"/>
            </w:pPr>
            <w:r>
              <w:t xml:space="preserve">Once the S3 Buckets in </w:t>
            </w:r>
            <w:r w:rsidR="009C596B">
              <w:t>Account B are created.</w:t>
            </w:r>
          </w:p>
          <w:p w14:paraId="5F5BDA3D" w14:textId="61D03192" w:rsidR="009C596B" w:rsidRDefault="009C596B" w:rsidP="00B65FCD">
            <w:pPr>
              <w:ind w:left="0"/>
            </w:pPr>
          </w:p>
          <w:p w14:paraId="0B0A9EF6" w14:textId="01EBA98F" w:rsidR="009C596B" w:rsidRDefault="009C596B" w:rsidP="00B65FCD">
            <w:pPr>
              <w:ind w:left="0"/>
            </w:pPr>
            <w:r>
              <w:t>Launch a t</w:t>
            </w:r>
            <w:proofErr w:type="gramStart"/>
            <w:r>
              <w:t>3.xlarge</w:t>
            </w:r>
            <w:proofErr w:type="gramEnd"/>
            <w:r>
              <w:t xml:space="preserve"> Ubuntu/EC2-linux server in Management VPC </w:t>
            </w:r>
          </w:p>
          <w:p w14:paraId="3A3CA2C9" w14:textId="433DC872" w:rsidR="009C596B" w:rsidRDefault="009C596B" w:rsidP="00B65FCD">
            <w:pPr>
              <w:ind w:left="0"/>
            </w:pPr>
          </w:p>
          <w:p w14:paraId="343F8592" w14:textId="1C4107EB" w:rsidR="009C596B" w:rsidRDefault="009C596B" w:rsidP="00B65FCD">
            <w:pPr>
              <w:ind w:left="0"/>
            </w:pPr>
            <w:r>
              <w:lastRenderedPageBreak/>
              <w:t>Download the S3P utility and start data copy between v1 and v2 buckets</w:t>
            </w:r>
          </w:p>
          <w:p w14:paraId="3E55C006" w14:textId="77777777" w:rsidR="00B65FCD" w:rsidRDefault="00B65FCD" w:rsidP="00B65FCD">
            <w:pPr>
              <w:ind w:left="0"/>
            </w:pPr>
          </w:p>
          <w:p w14:paraId="4700921F" w14:textId="3F3FF395" w:rsidR="000C6D4C" w:rsidRPr="007E58CA" w:rsidRDefault="000C6D4C" w:rsidP="00B65FCD">
            <w:pPr>
              <w:ind w:left="0"/>
            </w:pPr>
            <w:r>
              <w:t>The data entire data copy should take less than a day</w:t>
            </w: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80A1" w14:textId="1A418E95" w:rsidR="007B173A" w:rsidRPr="007E58CA" w:rsidRDefault="007B173A" w:rsidP="007B173A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4F81BD" w:themeColor="accent1"/>
              </w:rPr>
            </w:pPr>
          </w:p>
        </w:tc>
        <w:tc>
          <w:tcPr>
            <w:tcW w:w="8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AABC" w14:textId="2CADF9CB" w:rsidR="009C596B" w:rsidRPr="007E58CA" w:rsidRDefault="009C596B" w:rsidP="009C596B">
            <w:pPr>
              <w:ind w:left="0"/>
            </w:pPr>
            <w:proofErr w:type="spellStart"/>
            <w:r>
              <w:t>CloudWayZ</w:t>
            </w:r>
            <w:proofErr w:type="spellEnd"/>
            <w:r>
              <w:t xml:space="preserve"> </w:t>
            </w:r>
          </w:p>
          <w:p w14:paraId="00C7B212" w14:textId="511F5974" w:rsidR="007B173A" w:rsidRPr="007E58CA" w:rsidRDefault="007B173A" w:rsidP="007B173A">
            <w:pPr>
              <w:widowControl w:val="0"/>
              <w:ind w:left="0"/>
              <w:rPr>
                <w:rFonts w:asciiTheme="majorHAnsi" w:hAnsiTheme="majorHAnsi" w:cstheme="majorBidi"/>
                <w:color w:val="4F81BD" w:themeColor="accent1"/>
              </w:rPr>
            </w:pPr>
          </w:p>
        </w:tc>
        <w:tc>
          <w:tcPr>
            <w:tcW w:w="2244" w:type="pct"/>
          </w:tcPr>
          <w:p w14:paraId="64A926B9" w14:textId="77777777" w:rsidR="007B173A" w:rsidRDefault="009C596B" w:rsidP="009C596B">
            <w:pPr>
              <w:pStyle w:val="f4"/>
              <w:shd w:val="clear" w:color="auto" w:fill="FFFFFF"/>
              <w:rPr>
                <w:rFonts w:asciiTheme="majorHAnsi" w:hAnsiTheme="majorHAnsi" w:cstheme="majorBidi"/>
                <w:color w:val="4F81BD" w:themeColor="accent1"/>
              </w:rPr>
            </w:pPr>
            <w:r>
              <w:rPr>
                <w:rFonts w:asciiTheme="majorHAnsi" w:hAnsiTheme="majorHAnsi" w:cstheme="majorBidi"/>
                <w:color w:val="4F81BD" w:themeColor="accent1"/>
              </w:rPr>
              <w:t>S3P (</w:t>
            </w:r>
            <w:r>
              <w:rPr>
                <w:rFonts w:ascii="Segoe UI" w:hAnsi="Segoe UI"/>
                <w:color w:val="24292F"/>
              </w:rPr>
              <w:t>list/copy/sync/compare S3 buckets 5x-50</w:t>
            </w:r>
            <w:r>
              <w:rPr>
                <w:rFonts w:asciiTheme="majorHAnsi" w:hAnsiTheme="majorHAnsi" w:cstheme="majorBidi"/>
                <w:color w:val="4F81BD" w:themeColor="accent1"/>
              </w:rPr>
              <w:t>)</w:t>
            </w:r>
          </w:p>
          <w:p w14:paraId="002B8914" w14:textId="77777777" w:rsidR="009C596B" w:rsidRDefault="009C596B" w:rsidP="009C596B">
            <w:pPr>
              <w:pStyle w:val="f4"/>
              <w:shd w:val="clear" w:color="auto" w:fill="FFFFFF"/>
              <w:rPr>
                <w:rFonts w:ascii="Segoe UI" w:hAnsi="Segoe UI"/>
                <w:color w:val="24292F"/>
              </w:rPr>
            </w:pPr>
            <w:r>
              <w:rPr>
                <w:rFonts w:ascii="Segoe UI" w:hAnsi="Segoe UI"/>
                <w:color w:val="24292F"/>
              </w:rPr>
              <w:t>Faster</w:t>
            </w:r>
          </w:p>
          <w:p w14:paraId="76F102C2" w14:textId="2D0EB5FE" w:rsidR="009C596B" w:rsidRDefault="00000000" w:rsidP="009C596B">
            <w:pPr>
              <w:pStyle w:val="f4"/>
              <w:shd w:val="clear" w:color="auto" w:fill="FFFFFF"/>
              <w:rPr>
                <w:rFonts w:ascii="Segoe UI" w:hAnsi="Segoe UI"/>
                <w:color w:val="24292F"/>
              </w:rPr>
            </w:pPr>
            <w:hyperlink r:id="rId12" w:history="1">
              <w:r w:rsidR="009C596B" w:rsidRPr="00EA5F6E">
                <w:rPr>
                  <w:rStyle w:val="Hyperlink"/>
                  <w:rFonts w:ascii="Segoe UI" w:hAnsi="Segoe UI"/>
                </w:rPr>
                <w:t>https://github.com/generalui/s3p</w:t>
              </w:r>
            </w:hyperlink>
          </w:p>
          <w:p w14:paraId="35004FC9" w14:textId="77777777" w:rsidR="009C596B" w:rsidRDefault="009C596B" w:rsidP="009C596B">
            <w:pPr>
              <w:pStyle w:val="f4"/>
              <w:shd w:val="clear" w:color="auto" w:fill="FFFFFF"/>
              <w:rPr>
                <w:rFonts w:ascii="Segoe UI" w:hAnsi="Segoe UI"/>
                <w:color w:val="24292F"/>
              </w:rPr>
            </w:pPr>
            <w:r>
              <w:rPr>
                <w:rFonts w:ascii="Segoe UI" w:hAnsi="Segoe UI"/>
                <w:color w:val="24292F"/>
              </w:rPr>
              <w:t xml:space="preserve">Make sure the EC2 has </w:t>
            </w:r>
            <w:proofErr w:type="spellStart"/>
            <w:r>
              <w:rPr>
                <w:rFonts w:ascii="Segoe UI" w:hAnsi="Segoe UI"/>
                <w:color w:val="24292F"/>
              </w:rPr>
              <w:t>suffiecient</w:t>
            </w:r>
            <w:proofErr w:type="spellEnd"/>
            <w:r>
              <w:rPr>
                <w:rFonts w:ascii="Segoe UI" w:hAnsi="Segoe UI"/>
                <w:color w:val="24292F"/>
              </w:rPr>
              <w:t xml:space="preserve"> IAM </w:t>
            </w:r>
          </w:p>
          <w:p w14:paraId="6C3A8D65" w14:textId="77777777" w:rsidR="009C596B" w:rsidRDefault="009C596B" w:rsidP="009C596B">
            <w:pPr>
              <w:pStyle w:val="f4"/>
              <w:shd w:val="clear" w:color="auto" w:fill="FFFFFF"/>
              <w:rPr>
                <w:rFonts w:ascii="Segoe UI" w:hAnsi="Segoe UI"/>
                <w:color w:val="24292F"/>
              </w:rPr>
            </w:pPr>
            <w:r>
              <w:rPr>
                <w:rFonts w:ascii="Segoe UI" w:hAnsi="Segoe UI"/>
                <w:color w:val="24292F"/>
              </w:rPr>
              <w:t>Permissions to COPY between buckets</w:t>
            </w:r>
          </w:p>
          <w:p w14:paraId="27CCEB48" w14:textId="77777777" w:rsidR="009C596B" w:rsidRDefault="009C596B" w:rsidP="009C596B">
            <w:pPr>
              <w:pStyle w:val="f4"/>
              <w:shd w:val="clear" w:color="auto" w:fill="FFFFFF"/>
              <w:rPr>
                <w:rFonts w:ascii="Segoe UI" w:hAnsi="Segoe UI"/>
                <w:color w:val="24292F"/>
              </w:rPr>
            </w:pPr>
            <w:r>
              <w:rPr>
                <w:rFonts w:ascii="Segoe UI" w:hAnsi="Segoe UI"/>
                <w:color w:val="24292F"/>
              </w:rPr>
              <w:t>Cross Account Role and Permission</w:t>
            </w:r>
          </w:p>
          <w:p w14:paraId="08CEB395" w14:textId="76549461" w:rsidR="009C596B" w:rsidRDefault="009C596B" w:rsidP="009C596B">
            <w:pPr>
              <w:pStyle w:val="f4"/>
              <w:shd w:val="clear" w:color="auto" w:fill="FFFFFF"/>
              <w:rPr>
                <w:rFonts w:ascii="Segoe UI" w:hAnsi="Segoe UI"/>
                <w:color w:val="24292F"/>
              </w:rPr>
            </w:pPr>
            <w:r>
              <w:rPr>
                <w:rFonts w:ascii="Segoe UI" w:hAnsi="Segoe UI"/>
                <w:color w:val="24292F"/>
              </w:rPr>
              <w:t>Reference</w:t>
            </w:r>
            <w:r w:rsidR="000C6D4C">
              <w:rPr>
                <w:rFonts w:ascii="Segoe UI" w:hAnsi="Segoe UI"/>
                <w:color w:val="24292F"/>
              </w:rPr>
              <w:t>s</w:t>
            </w:r>
            <w:r>
              <w:rPr>
                <w:rFonts w:ascii="Segoe UI" w:hAnsi="Segoe UI"/>
                <w:color w:val="24292F"/>
              </w:rPr>
              <w:t xml:space="preserve"> : </w:t>
            </w:r>
          </w:p>
          <w:p w14:paraId="4DF5F2D5" w14:textId="779B77F7" w:rsidR="009C596B" w:rsidRDefault="00000000" w:rsidP="000C6D4C">
            <w:pPr>
              <w:pStyle w:val="f4"/>
              <w:shd w:val="clear" w:color="auto" w:fill="FFFFFF"/>
              <w:rPr>
                <w:rFonts w:ascii="Segoe UI" w:hAnsi="Segoe UI"/>
                <w:color w:val="24292F"/>
              </w:rPr>
            </w:pPr>
            <w:hyperlink r:id="rId13" w:history="1">
              <w:r w:rsidR="000C6D4C" w:rsidRPr="00EA5F6E">
                <w:rPr>
                  <w:rStyle w:val="Hyperlink"/>
                  <w:rFonts w:ascii="Segoe UI" w:hAnsi="Segoe UI"/>
                </w:rPr>
                <w:t>https://medium.com/tensult/copy-s3-bucket-objects-across-aws-accounts-e46c15c4b9e1</w:t>
              </w:r>
            </w:hyperlink>
          </w:p>
          <w:p w14:paraId="7FE5A201" w14:textId="4D010F19" w:rsidR="000C6D4C" w:rsidRDefault="00000000" w:rsidP="000C6D4C">
            <w:pPr>
              <w:pStyle w:val="f4"/>
              <w:shd w:val="clear" w:color="auto" w:fill="FFFFFF"/>
              <w:rPr>
                <w:rFonts w:ascii="Segoe UI" w:hAnsi="Segoe UI"/>
                <w:color w:val="24292F"/>
              </w:rPr>
            </w:pPr>
            <w:hyperlink r:id="rId14" w:history="1">
              <w:r w:rsidR="000C6D4C" w:rsidRPr="00EA5F6E">
                <w:rPr>
                  <w:rStyle w:val="Hyperlink"/>
                  <w:rFonts w:ascii="Segoe UI" w:hAnsi="Segoe UI"/>
                </w:rPr>
                <w:t>https://blog.vizuri.com/how-to-copy/move-objects-from-one-s3-bucket-to-another-between-aws-accounts</w:t>
              </w:r>
            </w:hyperlink>
          </w:p>
          <w:p w14:paraId="53C2C7D7" w14:textId="4C92EA45" w:rsidR="000C6D4C" w:rsidRDefault="000C6D4C" w:rsidP="000C6D4C">
            <w:pPr>
              <w:pStyle w:val="f4"/>
              <w:shd w:val="clear" w:color="auto" w:fill="FFFFFF"/>
              <w:rPr>
                <w:rFonts w:ascii="Segoe UI" w:hAnsi="Segoe UI"/>
                <w:color w:val="24292F"/>
              </w:rPr>
            </w:pPr>
            <w:r>
              <w:rPr>
                <w:rFonts w:ascii="Segoe UI" w:hAnsi="Segoe UI"/>
                <w:color w:val="24292F"/>
              </w:rPr>
              <w:t>Note: You can use the below features</w:t>
            </w:r>
          </w:p>
          <w:p w14:paraId="11563659" w14:textId="77777777" w:rsidR="000C6D4C" w:rsidRPr="000C6D4C" w:rsidRDefault="000C6D4C" w:rsidP="000C6D4C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Calibri" w:hAnsi="Calibri" w:cs="Arial"/>
              </w:rPr>
            </w:pPr>
            <w:r w:rsidRPr="000C6D4C">
              <w:rPr>
                <w:rFonts w:ascii="Calibri" w:hAnsi="Calibri" w:cs="Arial"/>
              </w:rPr>
              <w:t>S3P supports many useful operations right out of the box:</w:t>
            </w:r>
          </w:p>
          <w:p w14:paraId="336FB1D9" w14:textId="77777777" w:rsidR="000C6D4C" w:rsidRPr="000C6D4C" w:rsidRDefault="000C6D4C" w:rsidP="0025369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60"/>
              <w:rPr>
                <w:rFonts w:cs="Arial"/>
              </w:rPr>
            </w:pPr>
            <w:r w:rsidRPr="000C6D4C">
              <w:rPr>
                <w:rStyle w:val="Strong"/>
                <w:rFonts w:cs="Arial"/>
              </w:rPr>
              <w:t>compare</w:t>
            </w:r>
            <w:r w:rsidRPr="000C6D4C">
              <w:rPr>
                <w:rFonts w:cs="Arial"/>
              </w:rPr>
              <w:t>: Compare two buckets and produce a summary of their differences.</w:t>
            </w:r>
          </w:p>
          <w:p w14:paraId="1EAF8EC1" w14:textId="77777777" w:rsidR="000C6D4C" w:rsidRPr="000C6D4C" w:rsidRDefault="000C6D4C" w:rsidP="0025369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60"/>
              <w:rPr>
                <w:rFonts w:cs="Arial"/>
              </w:rPr>
            </w:pPr>
            <w:r w:rsidRPr="000C6D4C">
              <w:rPr>
                <w:rStyle w:val="Strong"/>
                <w:rFonts w:cs="Arial"/>
              </w:rPr>
              <w:t>list</w:t>
            </w:r>
            <w:r w:rsidRPr="000C6D4C">
              <w:rPr>
                <w:rFonts w:cs="Arial"/>
              </w:rPr>
              <w:t>: List all matching files.</w:t>
            </w:r>
          </w:p>
          <w:p w14:paraId="500435D0" w14:textId="77777777" w:rsidR="000C6D4C" w:rsidRPr="000C6D4C" w:rsidRDefault="000C6D4C" w:rsidP="0025369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60"/>
              <w:rPr>
                <w:rFonts w:cs="Arial"/>
              </w:rPr>
            </w:pPr>
            <w:r w:rsidRPr="000C6D4C">
              <w:rPr>
                <w:rStyle w:val="Strong"/>
                <w:rFonts w:cs="Arial"/>
              </w:rPr>
              <w:t>list-buckets:</w:t>
            </w:r>
            <w:r w:rsidRPr="000C6D4C">
              <w:rPr>
                <w:rFonts w:cs="Arial"/>
              </w:rPr>
              <w:t> List all your S3 buckets.</w:t>
            </w:r>
          </w:p>
          <w:p w14:paraId="4C915324" w14:textId="77777777" w:rsidR="000C6D4C" w:rsidRPr="000C6D4C" w:rsidRDefault="000C6D4C" w:rsidP="0025369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60"/>
              <w:rPr>
                <w:rFonts w:cs="Arial"/>
              </w:rPr>
            </w:pPr>
            <w:r w:rsidRPr="000C6D4C">
              <w:rPr>
                <w:rStyle w:val="Strong"/>
                <w:rFonts w:cs="Arial"/>
              </w:rPr>
              <w:t>summarize:</w:t>
            </w:r>
            <w:r w:rsidRPr="000C6D4C">
              <w:rPr>
                <w:rFonts w:cs="Arial"/>
              </w:rPr>
              <w:t> Scan all items in one bucket and produce a summary of all the items.</w:t>
            </w:r>
          </w:p>
          <w:p w14:paraId="3B323049" w14:textId="571B1F43" w:rsidR="000C6D4C" w:rsidRPr="000C6D4C" w:rsidRDefault="000C6D4C" w:rsidP="00253691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60"/>
              <w:rPr>
                <w:rFonts w:cs="Arial"/>
              </w:rPr>
            </w:pPr>
            <w:r w:rsidRPr="000C6D4C">
              <w:rPr>
                <w:rStyle w:val="Strong"/>
                <w:rFonts w:cs="Arial"/>
              </w:rPr>
              <w:t>sync</w:t>
            </w:r>
            <w:r w:rsidRPr="000C6D4C">
              <w:rPr>
                <w:rFonts w:cs="Arial"/>
              </w:rPr>
              <w:t>: Only copy files which do not exist in the target bucket.</w:t>
            </w:r>
          </w:p>
          <w:p w14:paraId="7FD22FBE" w14:textId="77777777" w:rsidR="000C6D4C" w:rsidRPr="000C6D4C" w:rsidRDefault="000C6D4C" w:rsidP="000C6D4C">
            <w:pPr>
              <w:pStyle w:val="f4"/>
              <w:shd w:val="clear" w:color="auto" w:fill="FFFFFF"/>
              <w:rPr>
                <w:rFonts w:ascii="Calibri" w:hAnsi="Calibri"/>
                <w:color w:val="24292F"/>
              </w:rPr>
            </w:pPr>
            <w:r w:rsidRPr="000C6D4C">
              <w:rPr>
                <w:rFonts w:ascii="Calibri" w:hAnsi="Calibri"/>
                <w:color w:val="24292F"/>
              </w:rPr>
              <w:t>S3P Costs</w:t>
            </w:r>
          </w:p>
          <w:p w14:paraId="228DFBF1" w14:textId="7772D1DA" w:rsidR="000C6D4C" w:rsidRPr="000C6D4C" w:rsidRDefault="000C6D4C" w:rsidP="000C6D4C">
            <w:pPr>
              <w:ind w:left="0"/>
              <w:rPr>
                <w:rFonts w:cs="Arial"/>
                <w:shd w:val="clear" w:color="auto" w:fill="FFFFFF"/>
              </w:rPr>
            </w:pPr>
            <w:r w:rsidRPr="000C6D4C">
              <w:rPr>
                <w:rFonts w:cs="Arial"/>
                <w:shd w:val="clear" w:color="auto" w:fill="FFFFFF"/>
              </w:rPr>
              <w:t>S3P uses two S3 operations: list-objects and copy-object. Currently both operations cost $.005 per 1000 requests, or 200,000 requests per $1 (US-East, June 2020).</w:t>
            </w:r>
          </w:p>
          <w:p w14:paraId="0AE99DDF" w14:textId="3F5A2949" w:rsidR="000C6D4C" w:rsidRPr="000C6D4C" w:rsidRDefault="000C6D4C" w:rsidP="000C6D4C">
            <w:pPr>
              <w:ind w:left="0"/>
            </w:pPr>
          </w:p>
          <w:p w14:paraId="00EEB4FB" w14:textId="4B5F86ED" w:rsidR="000C6D4C" w:rsidRPr="000C6D4C" w:rsidRDefault="000C6D4C" w:rsidP="000C6D4C">
            <w:pPr>
              <w:ind w:left="0"/>
            </w:pPr>
            <w:proofErr w:type="gramStart"/>
            <w:r w:rsidRPr="000C6D4C">
              <w:t>Note :</w:t>
            </w:r>
            <w:proofErr w:type="gramEnd"/>
            <w:r w:rsidRPr="000C6D4C">
              <w:t xml:space="preserve"> </w:t>
            </w:r>
            <w:r w:rsidRPr="000C6D4C">
              <w:rPr>
                <w:rFonts w:cs="Arial"/>
                <w:i/>
                <w:iCs/>
                <w:shd w:val="clear" w:color="auto" w:fill="FFFFFF"/>
              </w:rPr>
              <w:t>S3 pricing is based on how much you use, </w:t>
            </w:r>
            <w:r w:rsidRPr="000C6D4C">
              <w:rPr>
                <w:rStyle w:val="Emphasis"/>
                <w:rFonts w:cs="Arial"/>
                <w:shd w:val="clear" w:color="auto" w:fill="FFFFFF"/>
              </w:rPr>
              <w:t>not how fast you use it</w:t>
            </w:r>
            <w:r w:rsidRPr="000C6D4C">
              <w:rPr>
                <w:rFonts w:cs="Arial"/>
                <w:i/>
                <w:iCs/>
                <w:shd w:val="clear" w:color="auto" w:fill="FFFFFF"/>
              </w:rPr>
              <w:t>.</w:t>
            </w:r>
          </w:p>
          <w:p w14:paraId="1E2830A4" w14:textId="782D603E" w:rsidR="000C6D4C" w:rsidRPr="009C596B" w:rsidRDefault="000C6D4C" w:rsidP="000C6D4C">
            <w:pPr>
              <w:pStyle w:val="f4"/>
              <w:shd w:val="clear" w:color="auto" w:fill="FFFFFF"/>
              <w:rPr>
                <w:rFonts w:ascii="Segoe UI" w:hAnsi="Segoe UI"/>
                <w:color w:val="24292F"/>
              </w:rPr>
            </w:pPr>
          </w:p>
        </w:tc>
      </w:tr>
    </w:tbl>
    <w:p w14:paraId="18FE5DB5" w14:textId="77777777" w:rsidR="000A513B" w:rsidRPr="00524D7C" w:rsidRDefault="000A513B" w:rsidP="0070397C">
      <w:pPr>
        <w:ind w:left="0"/>
        <w:rPr>
          <w:rFonts w:asciiTheme="majorHAnsi" w:hAnsiTheme="majorHAnsi" w:cstheme="majorHAnsi"/>
          <w:lang w:val="en-US"/>
        </w:rPr>
      </w:pPr>
    </w:p>
    <w:p w14:paraId="71570E2A" w14:textId="63D65221" w:rsidR="0070397C" w:rsidRDefault="0070397C" w:rsidP="0070397C">
      <w:pPr>
        <w:ind w:left="0"/>
        <w:rPr>
          <w:lang w:val="en-US"/>
        </w:rPr>
      </w:pPr>
    </w:p>
    <w:p w14:paraId="30199EF8" w14:textId="61F467E8" w:rsidR="00566F54" w:rsidRDefault="00566F54" w:rsidP="0070397C">
      <w:pPr>
        <w:ind w:left="0"/>
        <w:rPr>
          <w:lang w:val="en-US"/>
        </w:rPr>
      </w:pPr>
    </w:p>
    <w:p w14:paraId="78432AFC" w14:textId="43D5017A" w:rsidR="00566F54" w:rsidRDefault="00566F54" w:rsidP="0070397C">
      <w:pPr>
        <w:ind w:left="0"/>
        <w:rPr>
          <w:lang w:val="en-US"/>
        </w:rPr>
      </w:pPr>
    </w:p>
    <w:p w14:paraId="5DA68FF1" w14:textId="59ECFC99" w:rsidR="00566F54" w:rsidRDefault="00566F54" w:rsidP="0070397C">
      <w:pPr>
        <w:ind w:left="0"/>
        <w:rPr>
          <w:lang w:val="en-US"/>
        </w:rPr>
      </w:pPr>
    </w:p>
    <w:p w14:paraId="73A35092" w14:textId="77777777" w:rsidR="00566F54" w:rsidRPr="00524D7C" w:rsidRDefault="00566F54" w:rsidP="0070397C">
      <w:pPr>
        <w:ind w:left="0"/>
        <w:rPr>
          <w:lang w:val="en-US"/>
        </w:rPr>
      </w:pPr>
    </w:p>
    <w:p w14:paraId="1F79A5A0" w14:textId="4125D6D8" w:rsidR="00B779F0" w:rsidRDefault="00B779F0" w:rsidP="00B779F0">
      <w:pPr>
        <w:pStyle w:val="Heading3"/>
        <w:rPr>
          <w:lang w:val="en-US"/>
        </w:rPr>
      </w:pPr>
      <w:bookmarkStart w:id="130" w:name="_Toc1069470413"/>
      <w:r w:rsidRPr="19917AEB">
        <w:rPr>
          <w:lang w:val="en-US"/>
        </w:rPr>
        <w:t>3.4.2 Creating AWS EC2 in Account A and Account B</w:t>
      </w:r>
      <w:bookmarkEnd w:id="130"/>
    </w:p>
    <w:p w14:paraId="58871DF6" w14:textId="77777777" w:rsidR="00B779F0" w:rsidRPr="00B779F0" w:rsidRDefault="00B779F0" w:rsidP="00566F54">
      <w:pPr>
        <w:ind w:left="0"/>
        <w:rPr>
          <w:lang w:val="en-US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354"/>
        <w:gridCol w:w="889"/>
        <w:gridCol w:w="1657"/>
        <w:gridCol w:w="5900"/>
      </w:tblGrid>
      <w:tr w:rsidR="00B779F0" w:rsidRPr="00E40A60" w14:paraId="498FCD17" w14:textId="77777777" w:rsidTr="001D7BC4">
        <w:trPr>
          <w:trHeight w:val="532"/>
        </w:trPr>
        <w:tc>
          <w:tcPr>
            <w:tcW w:w="463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A652" w14:textId="77777777" w:rsidR="00B779F0" w:rsidRPr="00E40A60" w:rsidRDefault="00B779F0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Stage</w:t>
            </w:r>
          </w:p>
        </w:tc>
        <w:tc>
          <w:tcPr>
            <w:tcW w:w="734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5E4D" w14:textId="77777777" w:rsidR="00B779F0" w:rsidRPr="00E40A60" w:rsidRDefault="00B779F0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Description</w:t>
            </w:r>
          </w:p>
        </w:tc>
        <w:tc>
          <w:tcPr>
            <w:tcW w:w="420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6087" w14:textId="77777777" w:rsidR="00B779F0" w:rsidRPr="00E40A60" w:rsidRDefault="00B779F0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Priority</w:t>
            </w:r>
          </w:p>
        </w:tc>
        <w:tc>
          <w:tcPr>
            <w:tcW w:w="583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E97E" w14:textId="77777777" w:rsidR="00B779F0" w:rsidRPr="00E40A60" w:rsidRDefault="00B779F0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Action Items</w:t>
            </w:r>
          </w:p>
        </w:tc>
        <w:tc>
          <w:tcPr>
            <w:tcW w:w="2800" w:type="pct"/>
            <w:shd w:val="clear" w:color="auto" w:fill="0E163E"/>
          </w:tcPr>
          <w:p w14:paraId="44DF676E" w14:textId="77777777" w:rsidR="00B779F0" w:rsidRDefault="00B779F0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Comments</w:t>
            </w:r>
          </w:p>
        </w:tc>
      </w:tr>
      <w:tr w:rsidR="001D7BC4" w:rsidRPr="00E40A60" w14:paraId="10CAC85C" w14:textId="77777777" w:rsidTr="001D7BC4">
        <w:trPr>
          <w:trHeight w:val="1892"/>
        </w:trPr>
        <w:tc>
          <w:tcPr>
            <w:tcW w:w="4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B4F0" w14:textId="77777777" w:rsidR="00B779F0" w:rsidRDefault="00B779F0" w:rsidP="00C70CF9">
            <w:r>
              <w:t>1</w:t>
            </w:r>
          </w:p>
        </w:tc>
        <w:tc>
          <w:tcPr>
            <w:tcW w:w="7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1CE7" w14:textId="3DEB4871" w:rsidR="00B779F0" w:rsidRDefault="00B779F0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 xml:space="preserve">Launch Airflow v2 in </w:t>
            </w:r>
            <w:r w:rsidR="00B832B4">
              <w:rPr>
                <w:rFonts w:asciiTheme="majorHAnsi" w:hAnsiTheme="majorHAnsi" w:cstheme="majorHAnsi"/>
                <w:iCs/>
                <w:color w:val="000000" w:themeColor="text1"/>
              </w:rPr>
              <w:t>Crayon Account A</w:t>
            </w:r>
          </w:p>
        </w:tc>
        <w:tc>
          <w:tcPr>
            <w:tcW w:w="4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88DC" w14:textId="77777777" w:rsidR="00B779F0" w:rsidRPr="00E40A60" w:rsidRDefault="00B779F0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5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2993" w14:textId="24D5A710" w:rsidR="00B779F0" w:rsidRDefault="001D7BC4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00" w:type="pct"/>
          </w:tcPr>
          <w:p w14:paraId="02E0DB73" w14:textId="4280A124" w:rsidR="00B832B4" w:rsidRDefault="00B832B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Create Airflow v2 from a clone/AMI of Airflow v1 make sure the network configurations are same as Airflow v1</w:t>
            </w:r>
          </w:p>
          <w:p w14:paraId="38E2A2A8" w14:textId="6570F30E" w:rsidR="00B832B4" w:rsidRDefault="00B832B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Create new key pair, new security group</w:t>
            </w:r>
          </w:p>
          <w:p w14:paraId="124EAD5A" w14:textId="2E3B60C7" w:rsidR="00B832B4" w:rsidRDefault="00B832B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Create a cross-account IAM role to access data lake reference links</w:t>
            </w:r>
          </w:p>
          <w:p w14:paraId="17BF37AC" w14:textId="26FF95C2" w:rsidR="00B832B4" w:rsidRDefault="00000000" w:rsidP="00B832B4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  <w:hyperlink r:id="rId15" w:history="1">
              <w:r w:rsidR="00B832B4" w:rsidRPr="00EA5F6E">
                <w:rPr>
                  <w:rStyle w:val="Hyperlink"/>
                  <w:rFonts w:asciiTheme="majorHAnsi" w:hAnsiTheme="majorHAnsi" w:cstheme="majorBidi"/>
                </w:rPr>
                <w:t>https://repost.aws/knowledge-center/s3-instance-access-bucket</w:t>
              </w:r>
            </w:hyperlink>
          </w:p>
          <w:p w14:paraId="769BCCF7" w14:textId="2374AFD2" w:rsidR="00B832B4" w:rsidRDefault="00000000" w:rsidP="00B832B4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  <w:hyperlink r:id="rId16" w:history="1">
              <w:r w:rsidR="00550070" w:rsidRPr="00EA5F6E">
                <w:rPr>
                  <w:rStyle w:val="Hyperlink"/>
                  <w:rFonts w:asciiTheme="majorHAnsi" w:hAnsiTheme="majorHAnsi" w:cstheme="majorBidi"/>
                </w:rPr>
                <w:t>https://dev.to/aws-builders/explore-cross-accounts-access-with-iam-roles-from-ec2-to-s3-with-custom-managed-key-5bje</w:t>
              </w:r>
            </w:hyperlink>
          </w:p>
          <w:p w14:paraId="5D0D3B9D" w14:textId="0CCE41F6" w:rsidR="00550070" w:rsidRDefault="0055007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Launch Airflow v2 make sure to turn off the DAG’s and 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cron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jobs until all the setup is complete</w:t>
            </w:r>
          </w:p>
          <w:p w14:paraId="7CDC3B05" w14:textId="632351FD" w:rsidR="00550070" w:rsidRDefault="0055007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OBS Bucket </w:t>
            </w:r>
          </w:p>
          <w:p w14:paraId="274F1C22" w14:textId="77777777" w:rsidR="00550070" w:rsidRDefault="00550070" w:rsidP="00550070">
            <w:pPr>
              <w:rPr>
                <w:color w:val="000000" w:themeColor="text1"/>
              </w:rPr>
            </w:pPr>
            <w:r w:rsidRPr="78B42CAC">
              <w:rPr>
                <w:color w:val="000000" w:themeColor="text1"/>
              </w:rPr>
              <w:t>obs://kbzpay-market-analysis</w:t>
            </w:r>
          </w:p>
          <w:p w14:paraId="03BDE6E2" w14:textId="4AAA102A" w:rsidR="00550070" w:rsidRDefault="00550070" w:rsidP="00550070">
            <w:pPr>
              <w:pStyle w:val="ListParagraph"/>
              <w:widowControl w:val="0"/>
              <w:rPr>
                <w:color w:val="000000" w:themeColor="text1"/>
              </w:rPr>
            </w:pPr>
            <w:r w:rsidRPr="78B42CAC">
              <w:rPr>
                <w:color w:val="000000" w:themeColor="text1"/>
              </w:rPr>
              <w:t>obs://kbz-payroll-search</w:t>
            </w:r>
          </w:p>
          <w:p w14:paraId="793AEF8D" w14:textId="691E3058" w:rsidR="00550070" w:rsidRDefault="0055007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Make sure above buckets are reachable and you can read</w:t>
            </w:r>
          </w:p>
          <w:p w14:paraId="46318A4B" w14:textId="66FD9682" w:rsidR="00550070" w:rsidRDefault="0055007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Make changes to DAG scripts and make sure all the DAG’s pointing to the new S3 Buckets</w:t>
            </w:r>
          </w:p>
          <w:p w14:paraId="2983F037" w14:textId="7B9824FF" w:rsidR="00550070" w:rsidRPr="00550070" w:rsidRDefault="0055007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Check all the parameters/env variables make sure that all the parameter/env’s point to V2 env</w:t>
            </w:r>
          </w:p>
          <w:p w14:paraId="31F5C013" w14:textId="77777777" w:rsidR="00B832B4" w:rsidRPr="00B832B4" w:rsidRDefault="00B832B4" w:rsidP="00B832B4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</w:p>
          <w:p w14:paraId="074F85C0" w14:textId="00BD0249" w:rsidR="00B779F0" w:rsidRDefault="00B779F0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  <w:tr w:rsidR="001D7BC4" w:rsidRPr="00E40A60" w14:paraId="50C1E665" w14:textId="77777777" w:rsidTr="001D7BC4">
        <w:trPr>
          <w:trHeight w:val="1892"/>
        </w:trPr>
        <w:tc>
          <w:tcPr>
            <w:tcW w:w="4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1EF8" w14:textId="77777777" w:rsidR="00B779F0" w:rsidRDefault="00B779F0" w:rsidP="00C70CF9">
            <w:r>
              <w:lastRenderedPageBreak/>
              <w:t>2</w:t>
            </w:r>
          </w:p>
        </w:tc>
        <w:tc>
          <w:tcPr>
            <w:tcW w:w="7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34CE" w14:textId="415427AB" w:rsidR="00B779F0" w:rsidRDefault="00B832B4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Create Cross Account IAM Role</w:t>
            </w:r>
          </w:p>
          <w:p w14:paraId="4DADB759" w14:textId="77777777" w:rsidR="00B779F0" w:rsidRDefault="00B779F0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</w:tc>
        <w:tc>
          <w:tcPr>
            <w:tcW w:w="4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BC7B" w14:textId="77777777" w:rsidR="00B779F0" w:rsidRPr="00E40A60" w:rsidRDefault="00B779F0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5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8AC9" w14:textId="149923FB" w:rsidR="00B779F0" w:rsidRDefault="00B779F0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</w:t>
            </w:r>
          </w:p>
        </w:tc>
        <w:tc>
          <w:tcPr>
            <w:tcW w:w="2800" w:type="pct"/>
          </w:tcPr>
          <w:p w14:paraId="17AF021A" w14:textId="77777777" w:rsidR="00B779F0" w:rsidRDefault="00B832B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Create Cross Account IAM role that has permissions for following</w:t>
            </w:r>
          </w:p>
          <w:p w14:paraId="65F8DE33" w14:textId="77777777" w:rsidR="00B832B4" w:rsidRDefault="00B832B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Read/Write access to S3 Buckets</w:t>
            </w:r>
          </w:p>
          <w:p w14:paraId="17713634" w14:textId="77777777" w:rsidR="00B832B4" w:rsidRDefault="00B832B4" w:rsidP="00B832B4">
            <w:pPr>
              <w:widowControl w:val="0"/>
              <w:rPr>
                <w:color w:val="242424"/>
                <w:sz w:val="21"/>
                <w:szCs w:val="21"/>
              </w:rPr>
            </w:pPr>
            <w:r w:rsidRPr="78B42CAC">
              <w:rPr>
                <w:color w:val="242424"/>
                <w:sz w:val="21"/>
                <w:szCs w:val="21"/>
              </w:rPr>
              <w:t>kbz-dev-dl-app-zone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kbz-dl-app-zone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kbz-dev-dl-raw-zone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kbz-dl-raw-zone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kbz-dev-dl-stage-zone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kbz-dl-stage-zone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kbz-dl-archived-zone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emr-prod-logs-sg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kbz-mm-emr-data</w:t>
            </w:r>
            <w:r>
              <w:rPr>
                <w:color w:val="242424"/>
                <w:sz w:val="21"/>
                <w:szCs w:val="21"/>
              </w:rPr>
              <w:t>-v2</w:t>
            </w:r>
            <w:r w:rsidRPr="78B42CAC">
              <w:rPr>
                <w:color w:val="242424"/>
                <w:sz w:val="21"/>
                <w:szCs w:val="21"/>
              </w:rPr>
              <w:t xml:space="preserve"> 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kbz-edp-dat</w:t>
            </w:r>
            <w:r>
              <w:rPr>
                <w:color w:val="242424"/>
                <w:sz w:val="21"/>
                <w:szCs w:val="21"/>
              </w:rPr>
              <w:t>a-v2</w:t>
            </w:r>
          </w:p>
          <w:p w14:paraId="6FBCA79A" w14:textId="746091B2" w:rsidR="00B832B4" w:rsidRDefault="001B7456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Creating EMR </w:t>
            </w:r>
            <w:r w:rsidR="005D76C4">
              <w:rPr>
                <w:rFonts w:asciiTheme="majorHAnsi" w:hAnsiTheme="majorHAnsi" w:cstheme="majorBidi"/>
                <w:color w:val="000000" w:themeColor="text1"/>
              </w:rPr>
              <w:t xml:space="preserve">cluster </w:t>
            </w:r>
            <w:r w:rsidR="001D7BC4">
              <w:rPr>
                <w:rFonts w:asciiTheme="majorHAnsi" w:hAnsiTheme="majorHAnsi" w:cstheme="majorBidi"/>
                <w:color w:val="000000" w:themeColor="text1"/>
              </w:rPr>
              <w:t xml:space="preserve">having </w:t>
            </w:r>
            <w:r w:rsidR="005D76C4">
              <w:rPr>
                <w:rFonts w:asciiTheme="majorHAnsi" w:hAnsiTheme="majorHAnsi" w:cstheme="majorBidi"/>
                <w:color w:val="000000" w:themeColor="text1"/>
              </w:rPr>
              <w:t>Cross Account IAM Role</w:t>
            </w:r>
            <w:r w:rsidR="001D7BC4">
              <w:rPr>
                <w:rFonts w:asciiTheme="majorHAnsi" w:hAnsiTheme="majorHAnsi" w:cstheme="majorBidi"/>
                <w:color w:val="000000" w:themeColor="text1"/>
              </w:rPr>
              <w:t xml:space="preserve"> Access</w:t>
            </w:r>
          </w:p>
          <w:p w14:paraId="3C569FE3" w14:textId="0B18B492" w:rsidR="005D76C4" w:rsidRDefault="00000000" w:rsidP="005D76C4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  <w:hyperlink r:id="rId17" w:history="1">
              <w:r w:rsidR="005D76C4" w:rsidRPr="00EA5F6E">
                <w:rPr>
                  <w:rStyle w:val="Hyperlink"/>
                  <w:rFonts w:asciiTheme="majorHAnsi" w:hAnsiTheme="majorHAnsi" w:cstheme="majorBidi"/>
                </w:rPr>
                <w:t>https://aws.amazon.com/premiumsupport/knowledge-center/cross-account-access-iam/</w:t>
              </w:r>
            </w:hyperlink>
          </w:p>
          <w:p w14:paraId="10C0D541" w14:textId="6DDC6D36" w:rsidR="005D76C4" w:rsidRPr="005D76C4" w:rsidRDefault="005D76C4" w:rsidP="005D76C4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  <w:tr w:rsidR="001D7BC4" w:rsidRPr="00E40A60" w14:paraId="6052EEF7" w14:textId="77777777" w:rsidTr="001D7BC4">
        <w:trPr>
          <w:trHeight w:val="1892"/>
        </w:trPr>
        <w:tc>
          <w:tcPr>
            <w:tcW w:w="4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8AFB" w14:textId="77777777" w:rsidR="001D7BC4" w:rsidRPr="00E40A60" w:rsidRDefault="001D7BC4" w:rsidP="001D7BC4">
            <w:r>
              <w:t>3</w:t>
            </w:r>
          </w:p>
        </w:tc>
        <w:tc>
          <w:tcPr>
            <w:tcW w:w="7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944D" w14:textId="26B97AF6" w:rsidR="001D7BC4" w:rsidRDefault="001D7BC4" w:rsidP="001D7BC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 xml:space="preserve">Create a </w:t>
            </w:r>
            <w:proofErr w:type="spellStart"/>
            <w:r>
              <w:rPr>
                <w:rFonts w:asciiTheme="majorHAnsi" w:hAnsiTheme="majorHAnsi" w:cstheme="majorHAnsi"/>
                <w:iCs/>
                <w:color w:val="000000" w:themeColor="text1"/>
              </w:rPr>
              <w:t>Jupyter</w:t>
            </w:r>
            <w:proofErr w:type="spellEnd"/>
            <w:r>
              <w:rPr>
                <w:rFonts w:asciiTheme="majorHAnsi" w:hAnsiTheme="majorHAnsi" w:cstheme="majorHAnsi"/>
                <w:iCs/>
                <w:color w:val="000000" w:themeColor="text1"/>
              </w:rPr>
              <w:t xml:space="preserve"> v2 instance in Account A</w:t>
            </w:r>
          </w:p>
          <w:p w14:paraId="10D63501" w14:textId="77777777" w:rsidR="001D7BC4" w:rsidRDefault="001D7BC4" w:rsidP="001D7BC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  <w:p w14:paraId="04BC117A" w14:textId="77777777" w:rsidR="001D7BC4" w:rsidRPr="00E40A60" w:rsidRDefault="001D7BC4" w:rsidP="001D7BC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</w:tc>
        <w:tc>
          <w:tcPr>
            <w:tcW w:w="4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2BF2" w14:textId="77777777" w:rsidR="001D7BC4" w:rsidRPr="00E40A60" w:rsidRDefault="001D7BC4" w:rsidP="001D7BC4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5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A659" w14:textId="5810CAF2" w:rsidR="001D7BC4" w:rsidRPr="00CB5AAD" w:rsidRDefault="001D7BC4" w:rsidP="001D7BC4">
            <w:pPr>
              <w:widowControl w:val="0"/>
              <w:ind w:left="0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00" w:type="pct"/>
          </w:tcPr>
          <w:p w14:paraId="5B26C2A0" w14:textId="00746387" w:rsidR="001D7BC4" w:rsidRDefault="001D7BC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Create </w:t>
            </w:r>
            <w:proofErr w:type="spellStart"/>
            <w:r w:rsidR="00550070">
              <w:rPr>
                <w:rFonts w:asciiTheme="majorHAnsi" w:hAnsiTheme="majorHAnsi" w:cstheme="majorBidi"/>
                <w:color w:val="000000" w:themeColor="text1"/>
              </w:rPr>
              <w:t>Jupyter</w:t>
            </w:r>
            <w:proofErr w:type="spellEnd"/>
            <w:r w:rsidR="00550070">
              <w:rPr>
                <w:rFonts w:asciiTheme="majorHAnsi" w:hAnsiTheme="majorHAnsi" w:cstheme="majorBid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Bidi"/>
                <w:color w:val="000000" w:themeColor="text1"/>
              </w:rPr>
              <w:t>v2 from a clone/AMI of Airflow v1 make sure the network configurations are same as Airflow v1</w:t>
            </w:r>
          </w:p>
          <w:p w14:paraId="79055E25" w14:textId="77777777" w:rsidR="001D7BC4" w:rsidRDefault="001D7BC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Create new key pair, new security group</w:t>
            </w:r>
          </w:p>
          <w:p w14:paraId="5DF9B277" w14:textId="77777777" w:rsidR="001D7BC4" w:rsidRDefault="001D7BC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Create a cross-account IAM role to access data lake reference links</w:t>
            </w:r>
          </w:p>
          <w:p w14:paraId="4F407757" w14:textId="77777777" w:rsidR="001D7BC4" w:rsidRDefault="00000000" w:rsidP="001D7BC4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  <w:hyperlink r:id="rId18" w:history="1">
              <w:r w:rsidR="001D7BC4" w:rsidRPr="00EA5F6E">
                <w:rPr>
                  <w:rStyle w:val="Hyperlink"/>
                  <w:rFonts w:asciiTheme="majorHAnsi" w:hAnsiTheme="majorHAnsi" w:cstheme="majorBidi"/>
                </w:rPr>
                <w:t>https://repost.aws/knowledge-center/s3-instance-access-bucket</w:t>
              </w:r>
            </w:hyperlink>
          </w:p>
          <w:p w14:paraId="772F24F6" w14:textId="3E550FBA" w:rsidR="001D7BC4" w:rsidRDefault="00000000" w:rsidP="001D7BC4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  <w:hyperlink r:id="rId19" w:history="1">
              <w:r w:rsidR="00550070" w:rsidRPr="00EA5F6E">
                <w:rPr>
                  <w:rStyle w:val="Hyperlink"/>
                  <w:rFonts w:asciiTheme="majorHAnsi" w:hAnsiTheme="majorHAnsi" w:cstheme="majorBidi"/>
                </w:rPr>
                <w:t>https://dev.to/aws-builders/explore-cross-accounts-access-with-iam-roles-from-ec2-to-s3-with-custom-managed-key-5bje</w:t>
              </w:r>
            </w:hyperlink>
          </w:p>
          <w:p w14:paraId="7FBE6728" w14:textId="057536C3" w:rsidR="00550070" w:rsidRDefault="0055007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Launch the 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Jupyter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v2 and make sure 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sqoop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jobs/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cron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are turned off</w:t>
            </w:r>
          </w:p>
          <w:p w14:paraId="7CC284C4" w14:textId="01435873" w:rsidR="00550070" w:rsidRPr="00550070" w:rsidRDefault="0055007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Make changes to Sqoop jobs make sure they are pointing to V2 variables</w:t>
            </w:r>
          </w:p>
          <w:p w14:paraId="66A9E1D5" w14:textId="77777777" w:rsidR="001D7BC4" w:rsidRPr="00B832B4" w:rsidRDefault="001D7BC4" w:rsidP="001D7BC4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</w:p>
          <w:p w14:paraId="1DF87952" w14:textId="1BF2A6B9" w:rsidR="001D7BC4" w:rsidRDefault="001D7BC4" w:rsidP="001D7BC4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  <w:tr w:rsidR="001D7BC4" w:rsidRPr="00E40A60" w14:paraId="002280BE" w14:textId="77777777" w:rsidTr="001D7BC4">
        <w:trPr>
          <w:trHeight w:val="1892"/>
        </w:trPr>
        <w:tc>
          <w:tcPr>
            <w:tcW w:w="4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67210" w14:textId="77777777" w:rsidR="001D7BC4" w:rsidRDefault="001D7BC4" w:rsidP="001D7BC4">
            <w:r>
              <w:lastRenderedPageBreak/>
              <w:t>4</w:t>
            </w:r>
          </w:p>
        </w:tc>
        <w:tc>
          <w:tcPr>
            <w:tcW w:w="7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E671" w14:textId="77777777" w:rsidR="001D7BC4" w:rsidRDefault="001D7BC4" w:rsidP="001D7BC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Create Cross Account IAM Role</w:t>
            </w:r>
          </w:p>
          <w:p w14:paraId="5472C513" w14:textId="60A0F14D" w:rsidR="001D7BC4" w:rsidRDefault="001D7BC4" w:rsidP="001D7BC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</w:tc>
        <w:tc>
          <w:tcPr>
            <w:tcW w:w="4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4E01" w14:textId="77777777" w:rsidR="001D7BC4" w:rsidRPr="00E40A60" w:rsidRDefault="001D7BC4" w:rsidP="001D7BC4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5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6FFA" w14:textId="7D0AFC06" w:rsidR="001D7BC4" w:rsidRDefault="001D7BC4" w:rsidP="001D7BC4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00" w:type="pct"/>
          </w:tcPr>
          <w:p w14:paraId="3B39DD6F" w14:textId="77777777" w:rsidR="001D7BC4" w:rsidRDefault="001D7BC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Create Cross Account IAM role that has permissions for following</w:t>
            </w:r>
          </w:p>
          <w:p w14:paraId="35F0C491" w14:textId="77777777" w:rsidR="001D7BC4" w:rsidRDefault="001D7BC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Read/Write access to S3 Buckets</w:t>
            </w:r>
          </w:p>
          <w:p w14:paraId="557838A9" w14:textId="5B9E3DA5" w:rsidR="001D7BC4" w:rsidRPr="001D7BC4" w:rsidRDefault="001D7BC4" w:rsidP="001D7BC4">
            <w:pPr>
              <w:widowControl w:val="0"/>
              <w:rPr>
                <w:color w:val="242424"/>
                <w:sz w:val="21"/>
                <w:szCs w:val="21"/>
              </w:rPr>
            </w:pPr>
            <w:r w:rsidRPr="78B42CAC">
              <w:rPr>
                <w:color w:val="242424"/>
                <w:sz w:val="21"/>
                <w:szCs w:val="21"/>
              </w:rPr>
              <w:t>kbz-dev-dl-app-zone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kbz-dl-app-zone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kbz-dev-dl-raw-zone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kbz-dl-raw-zone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kbz-dev-dl-stage-zone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kbz-dl-stage-zone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kbz-dl-archived-zone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emr-prod-logs-sg</w:t>
            </w:r>
            <w:r>
              <w:rPr>
                <w:color w:val="242424"/>
                <w:sz w:val="21"/>
                <w:szCs w:val="21"/>
              </w:rPr>
              <w:t>-v2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kbz-mm-emr-data</w:t>
            </w:r>
            <w:r>
              <w:rPr>
                <w:color w:val="242424"/>
                <w:sz w:val="21"/>
                <w:szCs w:val="21"/>
              </w:rPr>
              <w:t>-v2</w:t>
            </w:r>
            <w:r w:rsidRPr="78B42CAC">
              <w:rPr>
                <w:color w:val="242424"/>
                <w:sz w:val="21"/>
                <w:szCs w:val="21"/>
              </w:rPr>
              <w:t xml:space="preserve"> </w:t>
            </w:r>
            <w:r>
              <w:br/>
            </w:r>
            <w:r w:rsidRPr="78B42CAC">
              <w:rPr>
                <w:color w:val="242424"/>
                <w:sz w:val="21"/>
                <w:szCs w:val="21"/>
              </w:rPr>
              <w:t>kbz-edp-dat</w:t>
            </w:r>
            <w:r>
              <w:rPr>
                <w:color w:val="242424"/>
                <w:sz w:val="21"/>
                <w:szCs w:val="21"/>
              </w:rPr>
              <w:t>a-v2</w:t>
            </w:r>
          </w:p>
        </w:tc>
      </w:tr>
      <w:tr w:rsidR="001D7BC4" w:rsidRPr="00E40A60" w14:paraId="5400C2D5" w14:textId="77777777" w:rsidTr="001D7BC4">
        <w:trPr>
          <w:trHeight w:val="1892"/>
        </w:trPr>
        <w:tc>
          <w:tcPr>
            <w:tcW w:w="4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472A" w14:textId="3C3F473C" w:rsidR="001D7BC4" w:rsidRDefault="001D7BC4" w:rsidP="001D7BC4">
            <w:r>
              <w:t>5</w:t>
            </w:r>
          </w:p>
        </w:tc>
        <w:tc>
          <w:tcPr>
            <w:tcW w:w="7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E0D0" w14:textId="4FEEAA3D" w:rsidR="001D7BC4" w:rsidRDefault="001D7BC4" w:rsidP="001D7BC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color w:val="000000" w:themeColor="text1"/>
              </w:rPr>
              <w:t>Jupyter</w:t>
            </w:r>
            <w:proofErr w:type="spellEnd"/>
            <w:r>
              <w:rPr>
                <w:rFonts w:asciiTheme="majorHAnsi" w:hAnsiTheme="majorHAnsi" w:cstheme="majorHAnsi"/>
                <w:iCs/>
                <w:color w:val="000000" w:themeColor="text1"/>
              </w:rPr>
              <w:t xml:space="preserve"> EC2 v2 Connectivity</w:t>
            </w:r>
          </w:p>
        </w:tc>
        <w:tc>
          <w:tcPr>
            <w:tcW w:w="4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5B23" w14:textId="77777777" w:rsidR="001D7BC4" w:rsidRPr="00E40A60" w:rsidRDefault="001D7BC4" w:rsidP="001D7BC4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5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3CF" w14:textId="2062D4CB" w:rsidR="001D7BC4" w:rsidRDefault="001D7BC4" w:rsidP="001D7BC4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00" w:type="pct"/>
          </w:tcPr>
          <w:p w14:paraId="3E04D235" w14:textId="77777777" w:rsidR="001D7BC4" w:rsidRDefault="001D7BC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Make sure VPC peering is established between Account A and New Account B</w:t>
            </w:r>
          </w:p>
          <w:p w14:paraId="0B3ED748" w14:textId="73ACC091" w:rsidR="001D7BC4" w:rsidRDefault="001D7BC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Jupyter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v2 should be able to connect Tableau 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DB(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>S</w:t>
            </w:r>
            <w:r w:rsidR="00063BEE">
              <w:rPr>
                <w:rFonts w:asciiTheme="majorHAnsi" w:hAnsiTheme="majorHAnsi" w:cstheme="majorBidi"/>
                <w:color w:val="000000" w:themeColor="text1"/>
              </w:rPr>
              <w:t>ecurity Grp)</w:t>
            </w:r>
            <w:r w:rsidR="0045353C">
              <w:rPr>
                <w:rFonts w:asciiTheme="majorHAnsi" w:hAnsiTheme="majorHAnsi" w:cstheme="majorBidi"/>
                <w:color w:val="000000" w:themeColor="text1"/>
              </w:rPr>
              <w:t xml:space="preserve"> – Make sure endpoint is shared and reachable</w:t>
            </w:r>
          </w:p>
          <w:p w14:paraId="4B97F19C" w14:textId="2CC26CC1" w:rsidR="00063BEE" w:rsidRDefault="00063BEE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Jupyter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v2 should be able to connect Oracle DB 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DB(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>Security Grp)</w:t>
            </w:r>
            <w:r w:rsidR="0045353C">
              <w:rPr>
                <w:rFonts w:asciiTheme="majorHAnsi" w:hAnsiTheme="majorHAnsi" w:cstheme="majorBidi"/>
                <w:color w:val="000000" w:themeColor="text1"/>
              </w:rPr>
              <w:t xml:space="preserve"> – Make sure endpoint is shared and reachable</w:t>
            </w:r>
          </w:p>
          <w:p w14:paraId="1E66A5F9" w14:textId="77777777" w:rsidR="00063BEE" w:rsidRPr="00063BEE" w:rsidRDefault="00063BEE" w:rsidP="00063BEE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</w:p>
          <w:p w14:paraId="5E328AB9" w14:textId="097A724E" w:rsidR="00063BEE" w:rsidRPr="00063BEE" w:rsidRDefault="00063BEE" w:rsidP="00063BEE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  <w:tr w:rsidR="00063BEE" w:rsidRPr="00E40A60" w14:paraId="11D77160" w14:textId="77777777" w:rsidTr="001D7BC4">
        <w:trPr>
          <w:trHeight w:val="1892"/>
        </w:trPr>
        <w:tc>
          <w:tcPr>
            <w:tcW w:w="4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A0EB" w14:textId="5BF780C4" w:rsidR="00063BEE" w:rsidRDefault="00063BEE" w:rsidP="001D7BC4">
            <w:r>
              <w:t xml:space="preserve">6 </w:t>
            </w:r>
          </w:p>
        </w:tc>
        <w:tc>
          <w:tcPr>
            <w:tcW w:w="7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301E" w14:textId="77777777" w:rsidR="00063BEE" w:rsidRDefault="00063BEE" w:rsidP="001D7BC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Account B</w:t>
            </w:r>
          </w:p>
          <w:p w14:paraId="27031723" w14:textId="55672C49" w:rsidR="00063BEE" w:rsidRDefault="00063BEE" w:rsidP="001D7BC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Network Components</w:t>
            </w:r>
          </w:p>
        </w:tc>
        <w:tc>
          <w:tcPr>
            <w:tcW w:w="4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634C" w14:textId="77777777" w:rsidR="00063BEE" w:rsidRPr="00E40A60" w:rsidRDefault="00063BEE" w:rsidP="001D7BC4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5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1C53" w14:textId="14B94269" w:rsidR="00063BEE" w:rsidRDefault="00063BEE" w:rsidP="001D7BC4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 w:rsidR="00FD18A0">
              <w:rPr>
                <w:rFonts w:asciiTheme="majorHAnsi" w:hAnsiTheme="majorHAnsi" w:cstheme="majorBidi"/>
                <w:color w:val="000000" w:themeColor="text1"/>
              </w:rPr>
              <w:t>/KBZ</w:t>
            </w:r>
          </w:p>
        </w:tc>
        <w:tc>
          <w:tcPr>
            <w:tcW w:w="2800" w:type="pct"/>
          </w:tcPr>
          <w:p w14:paraId="79A4341E" w14:textId="77777777" w:rsidR="00063BEE" w:rsidRDefault="00FD18A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VPC</w:t>
            </w:r>
          </w:p>
          <w:p w14:paraId="52DF4016" w14:textId="77777777" w:rsidR="00FD18A0" w:rsidRDefault="00FD18A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Subnets</w:t>
            </w:r>
          </w:p>
          <w:p w14:paraId="3BAD7E08" w14:textId="77777777" w:rsidR="00FD18A0" w:rsidRDefault="00FD18A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RouteTables</w:t>
            </w:r>
            <w:proofErr w:type="spellEnd"/>
          </w:p>
          <w:p w14:paraId="6C74C881" w14:textId="77777777" w:rsidR="00FD18A0" w:rsidRDefault="00FD18A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IGW</w:t>
            </w:r>
          </w:p>
          <w:p w14:paraId="3EDC7BE2" w14:textId="77777777" w:rsidR="00FD18A0" w:rsidRDefault="00FD18A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NAT Gateway</w:t>
            </w:r>
          </w:p>
          <w:p w14:paraId="33745B18" w14:textId="52515657" w:rsidR="005008A1" w:rsidRPr="00FD18A0" w:rsidRDefault="005008A1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VPC Peering</w:t>
            </w:r>
          </w:p>
        </w:tc>
      </w:tr>
      <w:tr w:rsidR="00063BEE" w:rsidRPr="00E40A60" w14:paraId="621D257E" w14:textId="77777777" w:rsidTr="001D7BC4">
        <w:trPr>
          <w:trHeight w:val="1892"/>
        </w:trPr>
        <w:tc>
          <w:tcPr>
            <w:tcW w:w="4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D130" w14:textId="7D14AB3F" w:rsidR="00063BEE" w:rsidRDefault="00566F54" w:rsidP="001D7BC4">
            <w:r>
              <w:t>7</w:t>
            </w:r>
          </w:p>
        </w:tc>
        <w:tc>
          <w:tcPr>
            <w:tcW w:w="7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0E9B" w14:textId="23C99124" w:rsidR="00063BEE" w:rsidRDefault="00063BEE" w:rsidP="001D7BC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Launch SFTP v2 in Account B</w:t>
            </w:r>
          </w:p>
        </w:tc>
        <w:tc>
          <w:tcPr>
            <w:tcW w:w="4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26EC" w14:textId="77777777" w:rsidR="00063BEE" w:rsidRPr="00E40A60" w:rsidRDefault="00063BEE" w:rsidP="001D7BC4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5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2B09" w14:textId="41E68F1B" w:rsidR="00063BEE" w:rsidRDefault="00063BEE" w:rsidP="001D7BC4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00" w:type="pct"/>
          </w:tcPr>
          <w:p w14:paraId="1622C989" w14:textId="6383CCFF" w:rsidR="00063BEE" w:rsidRDefault="00063BEE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Create SFTP v2 from a clone/AMI of SFTP v1 </w:t>
            </w:r>
          </w:p>
          <w:p w14:paraId="09ECC03C" w14:textId="77777777" w:rsidR="00063BEE" w:rsidRDefault="00063BEE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Share this clone with Account B</w:t>
            </w:r>
          </w:p>
          <w:p w14:paraId="7682B5E4" w14:textId="1FE44A01" w:rsidR="00063BEE" w:rsidRDefault="00063BEE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Launch</w:t>
            </w:r>
            <w:r w:rsidR="00FD18A0">
              <w:rPr>
                <w:rFonts w:asciiTheme="majorHAnsi" w:hAnsiTheme="majorHAnsi" w:cstheme="majorBidi"/>
                <w:color w:val="000000" w:themeColor="text1"/>
              </w:rPr>
              <w:t xml:space="preserve"> this AM</w:t>
            </w:r>
            <w:r w:rsidR="005008A1">
              <w:rPr>
                <w:rFonts w:asciiTheme="majorHAnsi" w:hAnsiTheme="majorHAnsi" w:cstheme="majorBidi"/>
                <w:color w:val="000000" w:themeColor="text1"/>
              </w:rPr>
              <w:t>I</w:t>
            </w:r>
            <w:r>
              <w:rPr>
                <w:rFonts w:asciiTheme="majorHAnsi" w:hAnsiTheme="majorHAnsi" w:cstheme="majorBidi"/>
                <w:color w:val="000000" w:themeColor="text1"/>
              </w:rPr>
              <w:t xml:space="preserve"> in </w:t>
            </w:r>
            <w:r w:rsidR="00FD18A0">
              <w:rPr>
                <w:rFonts w:asciiTheme="majorHAnsi" w:hAnsiTheme="majorHAnsi" w:cstheme="majorBidi"/>
                <w:color w:val="000000" w:themeColor="text1"/>
              </w:rPr>
              <w:t>new VPC, Private subnet</w:t>
            </w:r>
          </w:p>
          <w:p w14:paraId="17AE6C3D" w14:textId="77777777" w:rsidR="00FD18A0" w:rsidRDefault="00FD18A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Create Security Group</w:t>
            </w:r>
          </w:p>
          <w:p w14:paraId="249FD9BE" w14:textId="1392E8FC" w:rsidR="00FD18A0" w:rsidRDefault="00FD18A0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Create New Key Pair</w:t>
            </w:r>
          </w:p>
          <w:p w14:paraId="0600D7AE" w14:textId="5B751BAA" w:rsidR="005008A1" w:rsidRDefault="005008A1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Size to be checked</w:t>
            </w:r>
          </w:p>
          <w:p w14:paraId="36B32CF0" w14:textId="7623A3B6" w:rsidR="00566F54" w:rsidRDefault="00566F5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Check if files are loaded in S3</w:t>
            </w:r>
          </w:p>
          <w:p w14:paraId="504C6F88" w14:textId="18980B83" w:rsidR="00566F54" w:rsidRDefault="00566F5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Check if Files are store in Airflow Archival</w:t>
            </w:r>
          </w:p>
          <w:p w14:paraId="1BFE71D1" w14:textId="078A6877" w:rsidR="00566F54" w:rsidRDefault="00566F5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Check if DAG in Airflow is triggered and reports are </w:t>
            </w:r>
            <w:r>
              <w:rPr>
                <w:rFonts w:asciiTheme="majorHAnsi" w:hAnsiTheme="majorHAnsi" w:cstheme="majorBidi"/>
                <w:color w:val="000000" w:themeColor="text1"/>
              </w:rPr>
              <w:lastRenderedPageBreak/>
              <w:t>store in SFTP v2 output folder</w:t>
            </w:r>
          </w:p>
          <w:p w14:paraId="6D2FE97C" w14:textId="37C4CA55" w:rsidR="005008A1" w:rsidRDefault="005008A1" w:rsidP="005008A1">
            <w:pPr>
              <w:pStyle w:val="ListParagraph"/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  <w:tr w:rsidR="00063BEE" w:rsidRPr="00E40A60" w14:paraId="69640136" w14:textId="77777777" w:rsidTr="001D7BC4">
        <w:trPr>
          <w:trHeight w:val="1892"/>
        </w:trPr>
        <w:tc>
          <w:tcPr>
            <w:tcW w:w="46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6008" w14:textId="55849C82" w:rsidR="00063BEE" w:rsidRDefault="00566F54" w:rsidP="001D7BC4">
            <w:r>
              <w:lastRenderedPageBreak/>
              <w:t>8</w:t>
            </w:r>
          </w:p>
        </w:tc>
        <w:tc>
          <w:tcPr>
            <w:tcW w:w="73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DF43" w14:textId="6E695A61" w:rsidR="00063BEE" w:rsidRDefault="00063BEE" w:rsidP="001D7BC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 xml:space="preserve">Launch Bastion EC2 v2 in </w:t>
            </w:r>
            <w:proofErr w:type="spellStart"/>
            <w:r>
              <w:rPr>
                <w:rFonts w:asciiTheme="majorHAnsi" w:hAnsiTheme="majorHAnsi" w:cstheme="majorHAnsi"/>
                <w:iCs/>
                <w:color w:val="000000" w:themeColor="text1"/>
              </w:rPr>
              <w:t>Account.A</w:t>
            </w:r>
            <w:proofErr w:type="spellEnd"/>
          </w:p>
        </w:tc>
        <w:tc>
          <w:tcPr>
            <w:tcW w:w="42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C457" w14:textId="77777777" w:rsidR="00063BEE" w:rsidRPr="00E40A60" w:rsidRDefault="00063BEE" w:rsidP="001D7BC4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5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FD84" w14:textId="464E93CB" w:rsidR="00063BEE" w:rsidRDefault="00063BEE" w:rsidP="001D7BC4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00" w:type="pct"/>
          </w:tcPr>
          <w:p w14:paraId="4896F092" w14:textId="77777777" w:rsidR="00063BEE" w:rsidRDefault="00063BEE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Make sure VPC peering is established between Account A and New Account B</w:t>
            </w:r>
          </w:p>
          <w:p w14:paraId="7A74AED4" w14:textId="49E85A3D" w:rsidR="00063BEE" w:rsidRDefault="0044142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Try to connect from Bastion in Account A to SFTP v2 in Account B</w:t>
            </w:r>
          </w:p>
        </w:tc>
      </w:tr>
    </w:tbl>
    <w:p w14:paraId="30C810D4" w14:textId="77777777" w:rsidR="00566F54" w:rsidRDefault="00566F54" w:rsidP="007D2044">
      <w:pPr>
        <w:pStyle w:val="Heading2"/>
        <w:rPr>
          <w:lang w:val="en-US"/>
        </w:rPr>
      </w:pPr>
    </w:p>
    <w:p w14:paraId="4FC4756C" w14:textId="32269EAB" w:rsidR="00566F54" w:rsidRDefault="00566F54" w:rsidP="00566F54">
      <w:pPr>
        <w:pStyle w:val="Heading3"/>
        <w:rPr>
          <w:lang w:val="en-US"/>
        </w:rPr>
      </w:pPr>
      <w:bookmarkStart w:id="131" w:name="_Toc1598381418"/>
      <w:r w:rsidRPr="19917AEB">
        <w:rPr>
          <w:lang w:val="en-US"/>
        </w:rPr>
        <w:t>3.4.3 DB Snapshot Copy from Account A to Account B</w:t>
      </w:r>
      <w:bookmarkEnd w:id="131"/>
    </w:p>
    <w:p w14:paraId="3ED98DBF" w14:textId="77777777" w:rsidR="00566F54" w:rsidRPr="00B779F0" w:rsidRDefault="00566F54" w:rsidP="00566F54">
      <w:pPr>
        <w:ind w:left="0"/>
        <w:rPr>
          <w:lang w:val="en-US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24"/>
        <w:gridCol w:w="1318"/>
        <w:gridCol w:w="928"/>
        <w:gridCol w:w="1289"/>
        <w:gridCol w:w="6221"/>
      </w:tblGrid>
      <w:tr w:rsidR="00566F54" w:rsidRPr="00E40A60" w14:paraId="7E18BBAA" w14:textId="77777777" w:rsidTr="005466AE">
        <w:trPr>
          <w:trHeight w:val="532"/>
        </w:trPr>
        <w:tc>
          <w:tcPr>
            <w:tcW w:w="475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A63D" w14:textId="77777777" w:rsidR="00566F54" w:rsidRPr="00E40A60" w:rsidRDefault="00566F54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Stage</w:t>
            </w:r>
          </w:p>
        </w:tc>
        <w:tc>
          <w:tcPr>
            <w:tcW w:w="611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416F" w14:textId="77777777" w:rsidR="00566F54" w:rsidRPr="00E40A60" w:rsidRDefault="00566F54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Description</w:t>
            </w:r>
          </w:p>
        </w:tc>
        <w:tc>
          <w:tcPr>
            <w:tcW w:w="685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1FE8" w14:textId="77777777" w:rsidR="00566F54" w:rsidRPr="00E40A60" w:rsidRDefault="00566F54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Priority</w:t>
            </w:r>
          </w:p>
        </w:tc>
        <w:tc>
          <w:tcPr>
            <w:tcW w:w="344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E64A" w14:textId="77777777" w:rsidR="00566F54" w:rsidRPr="00E40A60" w:rsidRDefault="00566F54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Action Items</w:t>
            </w:r>
          </w:p>
        </w:tc>
        <w:tc>
          <w:tcPr>
            <w:tcW w:w="2885" w:type="pct"/>
            <w:shd w:val="clear" w:color="auto" w:fill="0E163E"/>
          </w:tcPr>
          <w:p w14:paraId="55A38B02" w14:textId="77777777" w:rsidR="00566F54" w:rsidRDefault="00566F54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Comments</w:t>
            </w:r>
          </w:p>
        </w:tc>
      </w:tr>
      <w:tr w:rsidR="0045353C" w:rsidRPr="00E40A60" w14:paraId="754F3FB3" w14:textId="77777777" w:rsidTr="005466AE">
        <w:trPr>
          <w:trHeight w:val="1892"/>
        </w:trPr>
        <w:tc>
          <w:tcPr>
            <w:tcW w:w="47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9DD2" w14:textId="27EE98A3" w:rsidR="0045353C" w:rsidRDefault="0045353C" w:rsidP="00C70CF9">
            <w:r>
              <w:t>1</w:t>
            </w:r>
          </w:p>
        </w:tc>
        <w:tc>
          <w:tcPr>
            <w:tcW w:w="61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47A6" w14:textId="66B77ACB" w:rsidR="0045353C" w:rsidRDefault="0045353C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Create DB snapshot of Tableau DB</w:t>
            </w:r>
          </w:p>
        </w:tc>
        <w:tc>
          <w:tcPr>
            <w:tcW w:w="6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67449" w14:textId="77777777" w:rsidR="0045353C" w:rsidRPr="00E40A60" w:rsidRDefault="0045353C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EB35" w14:textId="2896573E" w:rsidR="0045353C" w:rsidRDefault="00943550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85" w:type="pct"/>
          </w:tcPr>
          <w:p w14:paraId="4DAC9153" w14:textId="54E8BC21" w:rsidR="0045353C" w:rsidRDefault="0045353C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Create Latest DB snapshot of Tableau DB</w:t>
            </w:r>
          </w:p>
          <w:p w14:paraId="12C42E8E" w14:textId="2D0C5884" w:rsidR="0045353C" w:rsidRDefault="0045353C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If the KMS is default make sure to create a custom KMS key and encrypt it and take the snapshot</w:t>
            </w:r>
          </w:p>
          <w:p w14:paraId="37C75687" w14:textId="523CEFD5" w:rsidR="0045353C" w:rsidRDefault="0045353C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Follow stage 2 to copy snapshot from one Account to Another</w:t>
            </w:r>
          </w:p>
        </w:tc>
      </w:tr>
      <w:tr w:rsidR="0045353C" w:rsidRPr="00E40A60" w14:paraId="387139F8" w14:textId="77777777" w:rsidTr="005466AE">
        <w:trPr>
          <w:trHeight w:val="1892"/>
        </w:trPr>
        <w:tc>
          <w:tcPr>
            <w:tcW w:w="47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7733" w14:textId="00909A9F" w:rsidR="00566F54" w:rsidRDefault="0045353C" w:rsidP="00C70CF9">
            <w:r>
              <w:t>2</w:t>
            </w:r>
          </w:p>
        </w:tc>
        <w:tc>
          <w:tcPr>
            <w:tcW w:w="61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9E8A" w14:textId="197EFD71" w:rsidR="00566F54" w:rsidRDefault="00566F54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Move the DB snapshot from one AWS account to another</w:t>
            </w:r>
          </w:p>
        </w:tc>
        <w:tc>
          <w:tcPr>
            <w:tcW w:w="6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0B1F" w14:textId="77777777" w:rsidR="00566F54" w:rsidRPr="00E40A60" w:rsidRDefault="00566F54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68D3" w14:textId="77777777" w:rsidR="00566F54" w:rsidRDefault="00566F54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85" w:type="pct"/>
          </w:tcPr>
          <w:p w14:paraId="251B0704" w14:textId="1C08A0DB" w:rsidR="00566F54" w:rsidRDefault="00566F5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To copy the encrypted snapshot from AWS Account to another follow the below reference</w:t>
            </w:r>
          </w:p>
          <w:p w14:paraId="120FB659" w14:textId="7FD31E10" w:rsidR="00566F54" w:rsidRDefault="00566F54" w:rsidP="00566F54">
            <w:pPr>
              <w:pStyle w:val="ListParagraph"/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</w:p>
          <w:p w14:paraId="613552AF" w14:textId="7A17F262" w:rsidR="00566F54" w:rsidRPr="00566F54" w:rsidRDefault="00566F54" w:rsidP="00566F54">
            <w:pPr>
              <w:pStyle w:val="ListParagraph"/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Reference :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 xml:space="preserve"> </w:t>
            </w:r>
            <w:r w:rsidRPr="00566F54">
              <w:rPr>
                <w:rFonts w:asciiTheme="majorHAnsi" w:hAnsiTheme="majorHAnsi" w:cstheme="majorBidi"/>
                <w:color w:val="000000" w:themeColor="text1"/>
              </w:rPr>
              <w:t>https://aws.amazon.com/premiumsupport/knowledge-center/rds-snapshots-share-account/</w:t>
            </w:r>
          </w:p>
          <w:p w14:paraId="18E8DCF4" w14:textId="77777777" w:rsidR="00566F54" w:rsidRDefault="00566F54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  <w:tr w:rsidR="0045353C" w:rsidRPr="00E40A60" w14:paraId="69930B5F" w14:textId="77777777" w:rsidTr="005466AE">
        <w:trPr>
          <w:trHeight w:val="1892"/>
        </w:trPr>
        <w:tc>
          <w:tcPr>
            <w:tcW w:w="47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BF90" w14:textId="7BE7F31B" w:rsidR="00566F54" w:rsidRDefault="0045353C" w:rsidP="00C70CF9">
            <w:r>
              <w:lastRenderedPageBreak/>
              <w:t>3</w:t>
            </w:r>
          </w:p>
        </w:tc>
        <w:tc>
          <w:tcPr>
            <w:tcW w:w="61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FD74" w14:textId="578C0A74" w:rsidR="00566F54" w:rsidRDefault="00566F54" w:rsidP="00566F5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Launch DB</w:t>
            </w:r>
          </w:p>
          <w:p w14:paraId="3279F0A4" w14:textId="0FBA6A00" w:rsidR="00566F54" w:rsidRDefault="00566F54" w:rsidP="00566F5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S</w:t>
            </w:r>
            <w:r w:rsidR="0045353C">
              <w:rPr>
                <w:rFonts w:asciiTheme="majorHAnsi" w:hAnsiTheme="majorHAnsi" w:cstheme="majorHAnsi"/>
                <w:iCs/>
                <w:color w:val="000000" w:themeColor="text1"/>
              </w:rPr>
              <w:t>nap</w:t>
            </w:r>
            <w:r>
              <w:rPr>
                <w:rFonts w:asciiTheme="majorHAnsi" w:hAnsiTheme="majorHAnsi" w:cstheme="majorHAnsi"/>
                <w:iCs/>
                <w:color w:val="000000" w:themeColor="text1"/>
              </w:rPr>
              <w:t>shot</w:t>
            </w:r>
          </w:p>
          <w:p w14:paraId="60665EEA" w14:textId="41A2098B" w:rsidR="00566F54" w:rsidRDefault="00566F54" w:rsidP="00566F54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 xml:space="preserve"> </w:t>
            </w:r>
          </w:p>
        </w:tc>
        <w:tc>
          <w:tcPr>
            <w:tcW w:w="68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1544" w14:textId="77777777" w:rsidR="00566F54" w:rsidRPr="00E40A60" w:rsidRDefault="00566F54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34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BEDF" w14:textId="77777777" w:rsidR="00566F54" w:rsidRDefault="00566F54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</w:t>
            </w:r>
          </w:p>
        </w:tc>
        <w:tc>
          <w:tcPr>
            <w:tcW w:w="2885" w:type="pct"/>
          </w:tcPr>
          <w:p w14:paraId="7CB55D09" w14:textId="77777777" w:rsidR="00566F54" w:rsidRDefault="00566F5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Make sure VPC peering is established between Account B and Account A</w:t>
            </w:r>
          </w:p>
          <w:p w14:paraId="31A0F427" w14:textId="77777777" w:rsidR="0045353C" w:rsidRDefault="00566F54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Allow port and sg/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ip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of 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Jupyter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from 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Jupyter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V2</w:t>
            </w:r>
          </w:p>
          <w:p w14:paraId="62B23473" w14:textId="3FCDA98F" w:rsidR="00566F54" w:rsidRPr="0045353C" w:rsidRDefault="0045353C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Share </w:t>
            </w:r>
            <w:r w:rsidRPr="0045353C">
              <w:rPr>
                <w:rFonts w:asciiTheme="majorHAnsi" w:hAnsiTheme="majorHAnsi" w:cstheme="majorBidi"/>
                <w:color w:val="000000" w:themeColor="text1"/>
              </w:rPr>
              <w:t xml:space="preserve">endpoint </w:t>
            </w:r>
            <w:r>
              <w:rPr>
                <w:rFonts w:asciiTheme="majorHAnsi" w:hAnsiTheme="majorHAnsi" w:cstheme="majorBidi"/>
                <w:color w:val="000000" w:themeColor="text1"/>
              </w:rPr>
              <w:t>with</w:t>
            </w:r>
            <w:r w:rsidRPr="0045353C">
              <w:rPr>
                <w:rFonts w:asciiTheme="majorHAnsi" w:hAnsiTheme="majorHAnsi" w:cstheme="majorBidi"/>
                <w:color w:val="000000" w:themeColor="text1"/>
              </w:rPr>
              <w:t xml:space="preserve"> </w:t>
            </w:r>
            <w:proofErr w:type="spellStart"/>
            <w:r w:rsidRPr="0045353C">
              <w:rPr>
                <w:rFonts w:asciiTheme="majorHAnsi" w:hAnsiTheme="majorHAnsi" w:cstheme="majorBidi"/>
                <w:color w:val="000000" w:themeColor="text1"/>
              </w:rPr>
              <w:t>Jupyter</w:t>
            </w:r>
            <w:proofErr w:type="spellEnd"/>
            <w:r w:rsidRPr="0045353C">
              <w:rPr>
                <w:rFonts w:asciiTheme="majorHAnsi" w:hAnsiTheme="majorHAnsi" w:cstheme="majorBidi"/>
                <w:color w:val="000000" w:themeColor="text1"/>
              </w:rPr>
              <w:t xml:space="preserve"> v2</w:t>
            </w:r>
          </w:p>
        </w:tc>
      </w:tr>
    </w:tbl>
    <w:p w14:paraId="4E98B885" w14:textId="77777777" w:rsidR="00F0779B" w:rsidRDefault="00F0779B" w:rsidP="00C70CF9">
      <w:pPr>
        <w:pStyle w:val="Heading3"/>
        <w:rPr>
          <w:lang w:val="en-US"/>
        </w:rPr>
      </w:pPr>
    </w:p>
    <w:p w14:paraId="1574548C" w14:textId="29737D40" w:rsidR="00C70CF9" w:rsidRDefault="00C70CF9" w:rsidP="00C70CF9">
      <w:pPr>
        <w:pStyle w:val="Heading3"/>
        <w:rPr>
          <w:lang w:val="en-US"/>
        </w:rPr>
      </w:pPr>
      <w:bookmarkStart w:id="132" w:name="_Toc1499305148"/>
      <w:r w:rsidRPr="19917AEB">
        <w:rPr>
          <w:lang w:val="en-US"/>
        </w:rPr>
        <w:t>3.4.4 DAG Script Changes</w:t>
      </w:r>
      <w:bookmarkEnd w:id="132"/>
    </w:p>
    <w:p w14:paraId="7C763D65" w14:textId="5F1E4047" w:rsidR="00447202" w:rsidRDefault="00447202" w:rsidP="00447202">
      <w:pPr>
        <w:rPr>
          <w:lang w:val="en-US"/>
        </w:rPr>
      </w:pPr>
    </w:p>
    <w:p w14:paraId="2694D5E9" w14:textId="60975D2E" w:rsidR="00447202" w:rsidRDefault="00447202" w:rsidP="00447202">
      <w:pPr>
        <w:rPr>
          <w:lang w:val="en-US"/>
        </w:rPr>
      </w:pPr>
      <w:r>
        <w:rPr>
          <w:lang w:val="en-US"/>
        </w:rPr>
        <w:t xml:space="preserve">Total no of DAG scripts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109.</w:t>
      </w:r>
    </w:p>
    <w:p w14:paraId="29DEA706" w14:textId="71B94730" w:rsidR="00447202" w:rsidRDefault="00447202" w:rsidP="00447202">
      <w:pPr>
        <w:rPr>
          <w:lang w:val="en-US"/>
        </w:rPr>
      </w:pPr>
      <w:r>
        <w:rPr>
          <w:lang w:val="en-US"/>
        </w:rPr>
        <w:t>At runtime these DAG scripts will call the parameter store and fetch variables.</w:t>
      </w:r>
    </w:p>
    <w:p w14:paraId="6BECFBBD" w14:textId="7CB0569B" w:rsidR="00447202" w:rsidRDefault="00447202" w:rsidP="00447202">
      <w:pPr>
        <w:rPr>
          <w:lang w:val="en-US"/>
        </w:rPr>
      </w:pPr>
      <w:r>
        <w:rPr>
          <w:lang w:val="en-US"/>
        </w:rPr>
        <w:t>These params will have default encryption enabled since they store credentials.</w:t>
      </w:r>
    </w:p>
    <w:p w14:paraId="13F76ED9" w14:textId="38AEDD60" w:rsidR="00447202" w:rsidRDefault="00447202" w:rsidP="00447202">
      <w:pPr>
        <w:rPr>
          <w:lang w:val="en-US"/>
        </w:rPr>
      </w:pPr>
      <w:r>
        <w:rPr>
          <w:lang w:val="en-US"/>
        </w:rPr>
        <w:t xml:space="preserve">We will AWS SSM Parameter as a </w:t>
      </w:r>
      <w:proofErr w:type="gramStart"/>
      <w:r>
        <w:rPr>
          <w:lang w:val="en-US"/>
        </w:rPr>
        <w:t>secrets</w:t>
      </w:r>
      <w:proofErr w:type="gramEnd"/>
      <w:r>
        <w:rPr>
          <w:lang w:val="en-US"/>
        </w:rPr>
        <w:t xml:space="preserve"> backend.</w:t>
      </w:r>
    </w:p>
    <w:p w14:paraId="276F85F1" w14:textId="30FF3FAC" w:rsidR="005466AE" w:rsidRDefault="005466AE" w:rsidP="00447202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</w:t>
      </w:r>
      <w:r>
        <w:rPr>
          <w:rFonts w:asciiTheme="majorHAnsi" w:hAnsiTheme="majorHAnsi" w:cstheme="majorHAnsi"/>
          <w:iCs/>
          <w:color w:val="000000" w:themeColor="text1"/>
        </w:rPr>
        <w:t xml:space="preserve">Reachability Tests and Permission Issues to be resolved by </w:t>
      </w:r>
      <w:proofErr w:type="spellStart"/>
      <w:r>
        <w:rPr>
          <w:rFonts w:asciiTheme="majorHAnsi" w:hAnsiTheme="majorHAnsi" w:cstheme="majorHAnsi"/>
          <w:iCs/>
          <w:color w:val="000000" w:themeColor="text1"/>
        </w:rPr>
        <w:t>CloudWayZ</w:t>
      </w:r>
      <w:proofErr w:type="spellEnd"/>
    </w:p>
    <w:p w14:paraId="5679A799" w14:textId="77777777" w:rsidR="00447202" w:rsidRPr="00447202" w:rsidRDefault="00447202" w:rsidP="00447202">
      <w:pPr>
        <w:rPr>
          <w:lang w:val="en-US"/>
        </w:rPr>
      </w:pPr>
    </w:p>
    <w:p w14:paraId="2ADC38DB" w14:textId="77777777" w:rsidR="00C70CF9" w:rsidRPr="00B779F0" w:rsidRDefault="00C70CF9" w:rsidP="00C70CF9">
      <w:pPr>
        <w:ind w:left="0"/>
        <w:rPr>
          <w:lang w:val="en-US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2"/>
        <w:gridCol w:w="1532"/>
        <w:gridCol w:w="943"/>
        <w:gridCol w:w="1346"/>
        <w:gridCol w:w="5917"/>
      </w:tblGrid>
      <w:tr w:rsidR="005466AE" w:rsidRPr="00E40A60" w14:paraId="46F52028" w14:textId="77777777" w:rsidTr="00877E35">
        <w:trPr>
          <w:trHeight w:val="532"/>
        </w:trPr>
        <w:tc>
          <w:tcPr>
            <w:tcW w:w="483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F3A9" w14:textId="77777777" w:rsidR="00C70CF9" w:rsidRPr="00E40A60" w:rsidRDefault="00C70CF9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Stage</w:t>
            </w:r>
          </w:p>
        </w:tc>
        <w:tc>
          <w:tcPr>
            <w:tcW w:w="637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8CE3" w14:textId="77777777" w:rsidR="00C70CF9" w:rsidRPr="00E40A60" w:rsidRDefault="00C70CF9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Description</w:t>
            </w:r>
          </w:p>
        </w:tc>
        <w:tc>
          <w:tcPr>
            <w:tcW w:w="437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A8EB" w14:textId="77777777" w:rsidR="00C70CF9" w:rsidRPr="00E40A60" w:rsidRDefault="00C70CF9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Priority</w:t>
            </w:r>
          </w:p>
        </w:tc>
        <w:tc>
          <w:tcPr>
            <w:tcW w:w="624" w:type="pct"/>
            <w:shd w:val="clear" w:color="auto" w:fill="0E163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3202" w14:textId="77777777" w:rsidR="00C70CF9" w:rsidRPr="00E40A60" w:rsidRDefault="00C70CF9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Action Items</w:t>
            </w:r>
          </w:p>
        </w:tc>
        <w:tc>
          <w:tcPr>
            <w:tcW w:w="2818" w:type="pct"/>
            <w:shd w:val="clear" w:color="auto" w:fill="0E163E"/>
          </w:tcPr>
          <w:p w14:paraId="6762737B" w14:textId="77777777" w:rsidR="00C70CF9" w:rsidRDefault="00C70CF9" w:rsidP="00C70CF9">
            <w:pPr>
              <w:widowControl w:val="0"/>
              <w:ind w:left="0"/>
              <w:rPr>
                <w:rFonts w:asciiTheme="majorHAnsi" w:hAnsiTheme="majorHAnsi" w:cstheme="majorHAnsi"/>
                <w:b/>
                <w:color w:val="FFFFFF"/>
              </w:rPr>
            </w:pPr>
            <w:r>
              <w:rPr>
                <w:rFonts w:asciiTheme="majorHAnsi" w:hAnsiTheme="majorHAnsi" w:cstheme="majorHAnsi"/>
                <w:b/>
                <w:color w:val="FFFFFF"/>
              </w:rPr>
              <w:t>Comments</w:t>
            </w:r>
          </w:p>
        </w:tc>
      </w:tr>
      <w:tr w:rsidR="005466AE" w:rsidRPr="00E40A60" w14:paraId="1367DED2" w14:textId="77777777" w:rsidTr="00877E35">
        <w:trPr>
          <w:trHeight w:val="1892"/>
        </w:trPr>
        <w:tc>
          <w:tcPr>
            <w:tcW w:w="4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7CA4" w14:textId="77777777" w:rsidR="00C70CF9" w:rsidRDefault="00C70CF9" w:rsidP="00C70CF9">
            <w:r>
              <w:t>1</w:t>
            </w:r>
          </w:p>
        </w:tc>
        <w:tc>
          <w:tcPr>
            <w:tcW w:w="6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0FB5" w14:textId="77777777" w:rsidR="00C70CF9" w:rsidRDefault="00C70CF9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 xml:space="preserve">Create SSM param for </w:t>
            </w:r>
            <w:r w:rsidR="00447202">
              <w:rPr>
                <w:rFonts w:asciiTheme="majorHAnsi" w:hAnsiTheme="majorHAnsi" w:cstheme="majorHAnsi"/>
                <w:iCs/>
                <w:color w:val="000000" w:themeColor="text1"/>
              </w:rPr>
              <w:t>DAG scripts</w:t>
            </w:r>
          </w:p>
          <w:p w14:paraId="4CBD7ED0" w14:textId="6C488CB0" w:rsidR="00447202" w:rsidRPr="00447202" w:rsidRDefault="00447202" w:rsidP="00447202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C63C" w14:textId="77777777" w:rsidR="00C70CF9" w:rsidRPr="00E40A60" w:rsidRDefault="00C70CF9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A904" w14:textId="77777777" w:rsidR="00C70CF9" w:rsidRDefault="00C70CF9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18" w:type="pct"/>
          </w:tcPr>
          <w:p w14:paraId="7A6D18CB" w14:textId="77777777" w:rsidR="00C70CF9" w:rsidRDefault="00447202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Create a SSM parameter store key in JSON format that will store Key and Value pairs in JSON format</w:t>
            </w:r>
          </w:p>
          <w:p w14:paraId="1C99A742" w14:textId="77777777" w:rsidR="00447202" w:rsidRDefault="00447202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Make sure Airflow v2 IAM Role has ability to fetch SSM 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params(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>List/Read) permissions</w:t>
            </w:r>
          </w:p>
          <w:p w14:paraId="1C6CC254" w14:textId="5AA59032" w:rsidR="00ED364A" w:rsidRPr="00ED364A" w:rsidRDefault="00ED364A" w:rsidP="00ED364A">
            <w:pPr>
              <w:widowControl w:val="0"/>
              <w:ind w:left="360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  <w:tr w:rsidR="00ED364A" w:rsidRPr="00E40A60" w14:paraId="273C3B72" w14:textId="77777777" w:rsidTr="00877E35">
        <w:trPr>
          <w:trHeight w:val="1892"/>
        </w:trPr>
        <w:tc>
          <w:tcPr>
            <w:tcW w:w="4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668B" w14:textId="4CC15D34" w:rsidR="00ED364A" w:rsidRDefault="00ED364A" w:rsidP="00C70CF9">
            <w:r>
              <w:t>2</w:t>
            </w:r>
          </w:p>
        </w:tc>
        <w:tc>
          <w:tcPr>
            <w:tcW w:w="6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DCC7" w14:textId="27387119" w:rsidR="00ED364A" w:rsidRDefault="00ED364A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Launch a Snapshot of Application DB</w:t>
            </w:r>
            <w:r w:rsidR="005466AE">
              <w:rPr>
                <w:rFonts w:asciiTheme="majorHAnsi" w:hAnsiTheme="majorHAnsi" w:cstheme="majorHAnsi"/>
                <w:iCs/>
                <w:color w:val="000000" w:themeColor="text1"/>
              </w:rPr>
              <w:t xml:space="preserve"> (Test Application DB)</w:t>
            </w: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A8EA" w14:textId="77777777" w:rsidR="00ED364A" w:rsidRPr="00E40A60" w:rsidRDefault="00ED364A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0521" w14:textId="7C6FD1E7" w:rsidR="00ED364A" w:rsidRDefault="00ED364A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18" w:type="pct"/>
          </w:tcPr>
          <w:p w14:paraId="72CA38D1" w14:textId="480958C2" w:rsidR="00ED364A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Take a latest snapshot of Application 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DB(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>Assuming this is Application DB from KBZ side)</w:t>
            </w:r>
          </w:p>
          <w:p w14:paraId="299ED422" w14:textId="32FE7810" w:rsidR="00ED364A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Create new SG for this 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db</w:t>
            </w:r>
            <w:proofErr w:type="spellEnd"/>
          </w:p>
          <w:p w14:paraId="2E0436F3" w14:textId="77777777" w:rsidR="00ED364A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Launch this snapshot in the same Subnet Group and using the same Parameter Group/Option Group/Logging Levels 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etc</w:t>
            </w:r>
            <w:proofErr w:type="spellEnd"/>
          </w:p>
          <w:p w14:paraId="64BA3F5F" w14:textId="77777777" w:rsidR="00ED364A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Note this endpoint and provide to crayon when Crayon Team 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start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 xml:space="preserve"> with DAG changes</w:t>
            </w:r>
          </w:p>
          <w:p w14:paraId="49F5F2F3" w14:textId="77777777" w:rsidR="00ED364A" w:rsidRPr="00ED364A" w:rsidRDefault="00ED364A" w:rsidP="00ED364A">
            <w:pPr>
              <w:widowControl w:val="0"/>
              <w:ind w:left="360"/>
              <w:rPr>
                <w:rFonts w:asciiTheme="majorHAnsi" w:hAnsiTheme="majorHAnsi" w:cstheme="majorBidi"/>
                <w:b/>
                <w:color w:val="000000" w:themeColor="text1"/>
              </w:rPr>
            </w:pPr>
            <w:r w:rsidRPr="00ED364A">
              <w:rPr>
                <w:rFonts w:asciiTheme="majorHAnsi" w:hAnsiTheme="majorHAnsi" w:cstheme="majorBidi"/>
                <w:b/>
                <w:color w:val="000000" w:themeColor="text1"/>
              </w:rPr>
              <w:t>Reachability/Permission Tests</w:t>
            </w:r>
          </w:p>
          <w:p w14:paraId="2766A106" w14:textId="2CC37F33" w:rsidR="00ED364A" w:rsidRPr="005466AE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 w:rsidRPr="005466AE">
              <w:rPr>
                <w:rFonts w:asciiTheme="majorHAnsi" w:hAnsiTheme="majorHAnsi" w:cstheme="majorBidi"/>
                <w:color w:val="000000" w:themeColor="text1"/>
              </w:rPr>
              <w:lastRenderedPageBreak/>
              <w:t>EMR can successfully connect to Test Application DB</w:t>
            </w:r>
          </w:p>
        </w:tc>
      </w:tr>
      <w:tr w:rsidR="005466AE" w:rsidRPr="00E40A60" w14:paraId="503833C9" w14:textId="77777777" w:rsidTr="00877E35">
        <w:trPr>
          <w:trHeight w:val="1892"/>
        </w:trPr>
        <w:tc>
          <w:tcPr>
            <w:tcW w:w="4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CAA6" w14:textId="77777777" w:rsidR="00C70CF9" w:rsidRDefault="00C70CF9" w:rsidP="00C70CF9">
            <w:r>
              <w:lastRenderedPageBreak/>
              <w:t>2</w:t>
            </w:r>
          </w:p>
        </w:tc>
        <w:tc>
          <w:tcPr>
            <w:tcW w:w="6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0A2A" w14:textId="08BF7FA9" w:rsidR="00C70CF9" w:rsidRDefault="00447202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DAG changes</w:t>
            </w: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A826" w14:textId="77777777" w:rsidR="00C70CF9" w:rsidRPr="00E40A60" w:rsidRDefault="00C70CF9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B12A" w14:textId="4D638219" w:rsidR="00C70CF9" w:rsidRDefault="00447202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CrayonData</w:t>
            </w:r>
            <w:proofErr w:type="spellEnd"/>
          </w:p>
        </w:tc>
        <w:tc>
          <w:tcPr>
            <w:tcW w:w="2818" w:type="pct"/>
          </w:tcPr>
          <w:p w14:paraId="1B400761" w14:textId="6F9C4F92" w:rsidR="00ED364A" w:rsidRPr="00ED364A" w:rsidRDefault="00447202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CrayonData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Team will make changes in Airflow V2 </w:t>
            </w:r>
            <w:r w:rsidR="00F0779B">
              <w:rPr>
                <w:rFonts w:asciiTheme="majorHAnsi" w:hAnsiTheme="majorHAnsi" w:cstheme="majorBidi"/>
                <w:color w:val="000000" w:themeColor="text1"/>
              </w:rPr>
              <w:t>in a test DAG</w:t>
            </w:r>
            <w:r>
              <w:rPr>
                <w:rFonts w:asciiTheme="majorHAnsi" w:hAnsiTheme="majorHAnsi" w:cstheme="majorBidi"/>
                <w:color w:val="000000" w:themeColor="text1"/>
              </w:rPr>
              <w:t xml:space="preserve"> and check if we can successfully fetch values from SSM parameter store.</w:t>
            </w:r>
          </w:p>
          <w:p w14:paraId="688ED3F3" w14:textId="68D339F0" w:rsidR="00447202" w:rsidRDefault="00447202" w:rsidP="00447202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References :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 xml:space="preserve"> </w:t>
            </w:r>
            <w:hyperlink r:id="rId20" w:history="1">
              <w:r w:rsidRPr="00EA5F6E">
                <w:rPr>
                  <w:rStyle w:val="Hyperlink"/>
                  <w:rFonts w:asciiTheme="majorHAnsi" w:hAnsiTheme="majorHAnsi" w:cstheme="majorBidi"/>
                </w:rPr>
                <w:t>https://aws.plainenglish.io/aws-backed-variables-and-connections-in-airflow-d55080263e10</w:t>
              </w:r>
            </w:hyperlink>
          </w:p>
          <w:p w14:paraId="03B08A35" w14:textId="404B0516" w:rsidR="00447202" w:rsidRDefault="00447202" w:rsidP="00447202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  <w:r w:rsidRPr="00447202">
              <w:rPr>
                <w:rFonts w:asciiTheme="majorHAnsi" w:hAnsiTheme="majorHAnsi" w:cstheme="majorBidi"/>
                <w:color w:val="000000" w:themeColor="text1"/>
              </w:rPr>
              <w:t>https://airflow.apache.org/docs/apache-airflow-providers-amazon/stable/secrets-backends/aws-ssm-parameter-store.html</w:t>
            </w:r>
          </w:p>
          <w:p w14:paraId="26E592A9" w14:textId="0A6299BC" w:rsidR="00447202" w:rsidRPr="00447202" w:rsidRDefault="00447202" w:rsidP="00447202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  <w:tr w:rsidR="005466AE" w:rsidRPr="00E40A60" w14:paraId="4485E82A" w14:textId="77777777" w:rsidTr="00877E35">
        <w:trPr>
          <w:trHeight w:val="1892"/>
        </w:trPr>
        <w:tc>
          <w:tcPr>
            <w:tcW w:w="4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906C" w14:textId="77777777" w:rsidR="00C70CF9" w:rsidRDefault="00C70CF9" w:rsidP="00C70CF9">
            <w:r>
              <w:t>3</w:t>
            </w:r>
          </w:p>
        </w:tc>
        <w:tc>
          <w:tcPr>
            <w:tcW w:w="6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5A03" w14:textId="77777777" w:rsidR="00C70CF9" w:rsidRDefault="00447202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Testing DAG changes</w:t>
            </w:r>
          </w:p>
          <w:p w14:paraId="281F1F6B" w14:textId="77777777" w:rsidR="005466AE" w:rsidRDefault="005466AE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  <w:p w14:paraId="310BD7B6" w14:textId="21DD0FAB" w:rsidR="005466AE" w:rsidRDefault="005466AE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21DB" w14:textId="77777777" w:rsidR="00C70CF9" w:rsidRPr="00E40A60" w:rsidRDefault="00C70CF9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CFFA" w14:textId="77777777" w:rsidR="00C70CF9" w:rsidRDefault="00447202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CrayonData</w:t>
            </w:r>
            <w:proofErr w:type="spellEnd"/>
            <w:r w:rsidR="00C70CF9">
              <w:rPr>
                <w:rFonts w:asciiTheme="majorHAnsi" w:hAnsiTheme="majorHAnsi" w:cstheme="majorBidi"/>
                <w:color w:val="000000" w:themeColor="text1"/>
              </w:rPr>
              <w:t xml:space="preserve"> </w:t>
            </w:r>
            <w:r w:rsidR="005466AE">
              <w:rPr>
                <w:rFonts w:asciiTheme="majorHAnsi" w:hAnsiTheme="majorHAnsi" w:cstheme="majorBidi"/>
                <w:color w:val="000000" w:themeColor="text1"/>
              </w:rPr>
              <w:t xml:space="preserve">&amp; </w:t>
            </w:r>
            <w:proofErr w:type="spellStart"/>
            <w:r w:rsidR="005466AE"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  <w:p w14:paraId="2C1C7AD5" w14:textId="77777777" w:rsidR="005466AE" w:rsidRDefault="005466AE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</w:p>
          <w:p w14:paraId="12A2A601" w14:textId="191A96EB" w:rsidR="005466AE" w:rsidRDefault="005466AE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</w:p>
        </w:tc>
        <w:tc>
          <w:tcPr>
            <w:tcW w:w="2818" w:type="pct"/>
          </w:tcPr>
          <w:p w14:paraId="04C726DE" w14:textId="10AA8680" w:rsidR="00C70CF9" w:rsidRDefault="00447202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Once DAG changes are done on a test DAG</w:t>
            </w:r>
          </w:p>
          <w:p w14:paraId="78F6A0E8" w14:textId="43205C61" w:rsidR="00447202" w:rsidRDefault="00F0779B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We can then start making changes in all the 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DAG’s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 xml:space="preserve"> in Airflow V2</w:t>
            </w:r>
          </w:p>
          <w:p w14:paraId="7A01FED9" w14:textId="77777777" w:rsidR="00ED364A" w:rsidRPr="00ED364A" w:rsidRDefault="00ED364A" w:rsidP="00ED364A">
            <w:pPr>
              <w:widowControl w:val="0"/>
              <w:ind w:left="360"/>
              <w:rPr>
                <w:rFonts w:asciiTheme="majorHAnsi" w:hAnsiTheme="majorHAnsi" w:cstheme="majorBidi"/>
                <w:b/>
                <w:color w:val="000000" w:themeColor="text1"/>
              </w:rPr>
            </w:pPr>
            <w:r w:rsidRPr="00ED364A">
              <w:rPr>
                <w:rFonts w:asciiTheme="majorHAnsi" w:hAnsiTheme="majorHAnsi" w:cstheme="majorBidi"/>
                <w:b/>
                <w:color w:val="000000" w:themeColor="text1"/>
              </w:rPr>
              <w:t>Reachability/Permission Tests</w:t>
            </w:r>
          </w:p>
          <w:p w14:paraId="399AC710" w14:textId="77777777" w:rsidR="00ED364A" w:rsidRPr="005466AE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 w:rsidRPr="005466AE">
              <w:rPr>
                <w:rFonts w:asciiTheme="majorHAnsi" w:hAnsiTheme="majorHAnsi" w:cstheme="majorBidi"/>
                <w:color w:val="000000" w:themeColor="text1"/>
              </w:rPr>
              <w:t>EC2 Role has enough permissions to read/write in S3</w:t>
            </w:r>
          </w:p>
          <w:p w14:paraId="01D390F3" w14:textId="77777777" w:rsidR="00ED364A" w:rsidRPr="005466AE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 w:rsidRPr="005466AE">
              <w:rPr>
                <w:rFonts w:asciiTheme="majorHAnsi" w:hAnsiTheme="majorHAnsi" w:cstheme="majorBidi"/>
                <w:color w:val="000000" w:themeColor="text1"/>
              </w:rPr>
              <w:t>EC2 Role has enough permissions to read from SSM</w:t>
            </w:r>
          </w:p>
          <w:p w14:paraId="2C6C6F7A" w14:textId="04F8F4AE" w:rsidR="00ED364A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Check if S3 is reachable IAM Role/Policy</w:t>
            </w:r>
          </w:p>
          <w:p w14:paraId="56FD73D0" w14:textId="7D95677A" w:rsidR="00ED364A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</w:t>
            </w:r>
            <w:r w:rsidRPr="00877E35">
              <w:rPr>
                <w:rFonts w:asciiTheme="majorHAnsi" w:hAnsiTheme="majorHAnsi" w:cstheme="majorBidi"/>
                <w:color w:val="000000" w:themeColor="text1"/>
              </w:rPr>
              <w:t xml:space="preserve">heck </w:t>
            </w:r>
            <w:r>
              <w:rPr>
                <w:rFonts w:asciiTheme="majorHAnsi" w:hAnsiTheme="majorHAnsi" w:cstheme="majorBidi"/>
                <w:color w:val="000000" w:themeColor="text1"/>
              </w:rPr>
              <w:t>SFTP v2 is reachable read/write operation (vice-versa)</w:t>
            </w:r>
          </w:p>
          <w:p w14:paraId="5EE90261" w14:textId="58F0EBE2" w:rsidR="00ED364A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Check EMR is launching properly IAM Role/Permissions</w:t>
            </w:r>
          </w:p>
          <w:p w14:paraId="4B84CC02" w14:textId="2D962ED8" w:rsidR="00FA7220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 w:rsidRPr="00ED364A">
              <w:rPr>
                <w:rFonts w:asciiTheme="majorHAnsi" w:hAnsiTheme="majorHAnsi" w:cstheme="majorBidi"/>
                <w:color w:val="000000" w:themeColor="text1"/>
              </w:rPr>
              <w:t>Check EMR network reachability over port</w:t>
            </w:r>
          </w:p>
          <w:p w14:paraId="758FE3F7" w14:textId="4B0620AE" w:rsidR="00ED364A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Check if OBS Bucket is accessible</w:t>
            </w:r>
          </w:p>
          <w:p w14:paraId="45208E2D" w14:textId="76F548B0" w:rsidR="00ED364A" w:rsidRPr="00ED364A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Network Connectivity between 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Airlfow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and </w:t>
            </w:r>
            <w:proofErr w:type="spellStart"/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Jupyter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>(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>SG)</w:t>
            </w:r>
          </w:p>
          <w:p w14:paraId="71722F1A" w14:textId="66D243FD" w:rsidR="00C70CF9" w:rsidRPr="0045353C" w:rsidRDefault="00C70CF9" w:rsidP="00F0779B">
            <w:pPr>
              <w:pStyle w:val="ListParagraph"/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  <w:tr w:rsidR="00FA7220" w:rsidRPr="00E40A60" w14:paraId="032E09EC" w14:textId="77777777" w:rsidTr="00877E35">
        <w:trPr>
          <w:trHeight w:val="1892"/>
        </w:trPr>
        <w:tc>
          <w:tcPr>
            <w:tcW w:w="4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712F" w14:textId="6D884C68" w:rsidR="00FA7220" w:rsidRDefault="00FA7220" w:rsidP="00C70CF9">
            <w:r>
              <w:lastRenderedPageBreak/>
              <w:t xml:space="preserve">4 </w:t>
            </w:r>
          </w:p>
        </w:tc>
        <w:tc>
          <w:tcPr>
            <w:tcW w:w="6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B802" w14:textId="24732B91" w:rsidR="00FA7220" w:rsidRDefault="00877E35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Sqoop/</w:t>
            </w:r>
            <w:r w:rsidR="00FA7220">
              <w:rPr>
                <w:rFonts w:asciiTheme="majorHAnsi" w:hAnsiTheme="majorHAnsi" w:cstheme="majorHAnsi"/>
                <w:iCs/>
                <w:color w:val="000000" w:themeColor="text1"/>
              </w:rPr>
              <w:t>Cron Job</w:t>
            </w:r>
            <w:r>
              <w:rPr>
                <w:rFonts w:asciiTheme="majorHAnsi" w:hAnsiTheme="majorHAnsi" w:cstheme="majorHAnsi"/>
                <w:iCs/>
                <w:color w:val="000000" w:themeColor="text1"/>
              </w:rPr>
              <w:t xml:space="preserve"> (40-50)</w:t>
            </w:r>
          </w:p>
          <w:p w14:paraId="1F670266" w14:textId="09933202" w:rsidR="00FA7220" w:rsidRDefault="00FA7220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</w:rPr>
              <w:t>Changes</w:t>
            </w: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D33A" w14:textId="77777777" w:rsidR="00FA7220" w:rsidRPr="00E40A60" w:rsidRDefault="00FA7220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3F8C" w14:textId="1DCEAABE" w:rsidR="00FA7220" w:rsidRDefault="00FA7220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CrayonData</w:t>
            </w:r>
            <w:proofErr w:type="spellEnd"/>
            <w:r w:rsidR="005466AE">
              <w:rPr>
                <w:rFonts w:asciiTheme="majorHAnsi" w:hAnsiTheme="majorHAnsi" w:cstheme="majorBidi"/>
                <w:color w:val="000000" w:themeColor="text1"/>
              </w:rPr>
              <w:t xml:space="preserve"> &amp; </w:t>
            </w:r>
            <w:proofErr w:type="spellStart"/>
            <w:r w:rsidR="005466AE"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18" w:type="pct"/>
          </w:tcPr>
          <w:p w14:paraId="5B6ED35F" w14:textId="77777777" w:rsidR="00FA7220" w:rsidRDefault="00877E35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Once DAG changes are 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over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 xml:space="preserve"> we will apply the same changes in CRON jobs </w:t>
            </w:r>
          </w:p>
          <w:p w14:paraId="58F3C109" w14:textId="1C946DEB" w:rsidR="00877E35" w:rsidRPr="00877E35" w:rsidRDefault="00877E35" w:rsidP="00877E35">
            <w:pPr>
              <w:widowControl w:val="0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We can AWS CLI commands of SSM param store if we want to use the SSM params</w:t>
            </w:r>
          </w:p>
          <w:p w14:paraId="22D62526" w14:textId="77777777" w:rsidR="00877E35" w:rsidRDefault="00877E35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 xml:space="preserve">We will need to make sure all the endpoints point to the V2 env and ascertain that cross-account role is </w:t>
            </w:r>
            <w:proofErr w:type="gramStart"/>
            <w:r>
              <w:rPr>
                <w:rFonts w:asciiTheme="majorHAnsi" w:hAnsiTheme="majorHAnsi" w:cstheme="majorBidi"/>
                <w:color w:val="000000" w:themeColor="text1"/>
              </w:rPr>
              <w:t>working</w:t>
            </w:r>
            <w:proofErr w:type="gramEnd"/>
            <w:r>
              <w:rPr>
                <w:rFonts w:asciiTheme="majorHAnsi" w:hAnsiTheme="majorHAnsi" w:cstheme="majorBidi"/>
                <w:color w:val="000000" w:themeColor="text1"/>
              </w:rPr>
              <w:t xml:space="preserve"> and data is being populate in S3 v2</w:t>
            </w:r>
          </w:p>
          <w:p w14:paraId="0C5BF66E" w14:textId="58A76C2F" w:rsidR="00877E35" w:rsidRPr="00ED364A" w:rsidRDefault="00877E35" w:rsidP="00ED364A">
            <w:pPr>
              <w:widowControl w:val="0"/>
              <w:ind w:left="360"/>
              <w:rPr>
                <w:rFonts w:asciiTheme="majorHAnsi" w:hAnsiTheme="majorHAnsi" w:cstheme="majorBidi"/>
                <w:b/>
                <w:color w:val="000000" w:themeColor="text1"/>
              </w:rPr>
            </w:pPr>
            <w:r w:rsidRPr="00ED364A">
              <w:rPr>
                <w:rFonts w:asciiTheme="majorHAnsi" w:hAnsiTheme="majorHAnsi" w:cstheme="majorBidi"/>
                <w:b/>
                <w:color w:val="000000" w:themeColor="text1"/>
              </w:rPr>
              <w:t>Reachability/Permission Tests</w:t>
            </w:r>
          </w:p>
          <w:p w14:paraId="335415EF" w14:textId="77777777" w:rsidR="00ED364A" w:rsidRPr="005466AE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 w:rsidRPr="005466AE">
              <w:rPr>
                <w:rFonts w:asciiTheme="majorHAnsi" w:hAnsiTheme="majorHAnsi" w:cstheme="majorBidi"/>
                <w:color w:val="000000" w:themeColor="text1"/>
              </w:rPr>
              <w:t>EC2 Role has enough permissions to read/write in S3</w:t>
            </w:r>
          </w:p>
          <w:p w14:paraId="29EE3AD7" w14:textId="0277C2A6" w:rsidR="00ED364A" w:rsidRPr="005466AE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 w:rsidRPr="005466AE">
              <w:rPr>
                <w:rFonts w:asciiTheme="majorHAnsi" w:hAnsiTheme="majorHAnsi" w:cstheme="majorBidi"/>
                <w:color w:val="000000" w:themeColor="text1"/>
              </w:rPr>
              <w:t>EC2 Role has enough permissions to read from SSM</w:t>
            </w:r>
          </w:p>
          <w:p w14:paraId="3F098259" w14:textId="77777777" w:rsidR="00877E35" w:rsidRDefault="00877E35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team to check if S3 is reachable IAM Role/Policy</w:t>
            </w:r>
          </w:p>
          <w:p w14:paraId="2D2A1187" w14:textId="60274CA4" w:rsidR="00877E35" w:rsidRDefault="00877E35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 w:rsidRPr="00877E35"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 w:rsidRPr="00877E35">
              <w:rPr>
                <w:rFonts w:asciiTheme="majorHAnsi" w:hAnsiTheme="majorHAnsi" w:cstheme="majorBidi"/>
                <w:color w:val="000000" w:themeColor="text1"/>
              </w:rPr>
              <w:t xml:space="preserve"> team to check </w:t>
            </w:r>
            <w:r>
              <w:rPr>
                <w:rFonts w:asciiTheme="majorHAnsi" w:hAnsiTheme="majorHAnsi" w:cstheme="majorBidi"/>
                <w:color w:val="000000" w:themeColor="text1"/>
              </w:rPr>
              <w:t>SFTP v2 is reachable read/write operation (vice-versa)</w:t>
            </w:r>
          </w:p>
          <w:p w14:paraId="26EF5E6E" w14:textId="6787B931" w:rsidR="00877E35" w:rsidRDefault="00877E35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team to if EMR is launc</w:t>
            </w:r>
            <w:r w:rsidR="00ED364A">
              <w:rPr>
                <w:rFonts w:asciiTheme="majorHAnsi" w:hAnsiTheme="majorHAnsi" w:cstheme="majorBidi"/>
                <w:color w:val="000000" w:themeColor="text1"/>
              </w:rPr>
              <w:t>h</w:t>
            </w:r>
            <w:r>
              <w:rPr>
                <w:rFonts w:asciiTheme="majorHAnsi" w:hAnsiTheme="majorHAnsi" w:cstheme="majorBidi"/>
                <w:color w:val="000000" w:themeColor="text1"/>
              </w:rPr>
              <w:t>ing properly IAM Role/Permissions</w:t>
            </w:r>
          </w:p>
          <w:p w14:paraId="11A1B1C8" w14:textId="25095295" w:rsidR="00877E35" w:rsidRPr="00877E35" w:rsidRDefault="00877E35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Check EMR network reachability over port</w:t>
            </w:r>
          </w:p>
        </w:tc>
      </w:tr>
      <w:tr w:rsidR="00877E35" w:rsidRPr="00E40A60" w14:paraId="3C944D4F" w14:textId="77777777" w:rsidTr="00877E35">
        <w:trPr>
          <w:trHeight w:val="1892"/>
        </w:trPr>
        <w:tc>
          <w:tcPr>
            <w:tcW w:w="48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60A1" w14:textId="2066AA71" w:rsidR="00877E35" w:rsidRDefault="00877E35" w:rsidP="00C70CF9">
            <w:r>
              <w:t>5</w:t>
            </w:r>
          </w:p>
        </w:tc>
        <w:tc>
          <w:tcPr>
            <w:tcW w:w="6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DE99" w14:textId="56BC6C2B" w:rsidR="00877E35" w:rsidRDefault="00877E35" w:rsidP="00C70CF9">
            <w:pPr>
              <w:widowControl w:val="0"/>
              <w:ind w:left="0"/>
              <w:rPr>
                <w:rFonts w:asciiTheme="majorHAnsi" w:hAnsiTheme="majorHAnsi" w:cstheme="majorHAnsi"/>
                <w:iCs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HAnsi"/>
                <w:iCs/>
                <w:color w:val="000000" w:themeColor="text1"/>
              </w:rPr>
              <w:t>Juptyer</w:t>
            </w:r>
            <w:proofErr w:type="spellEnd"/>
            <w:r>
              <w:rPr>
                <w:rFonts w:asciiTheme="majorHAnsi" w:hAnsiTheme="majorHAnsi" w:cstheme="majorHAnsi"/>
                <w:iCs/>
                <w:color w:val="000000" w:themeColor="text1"/>
              </w:rPr>
              <w:t xml:space="preserve"> </w:t>
            </w:r>
            <w:proofErr w:type="gramStart"/>
            <w:r>
              <w:rPr>
                <w:rFonts w:asciiTheme="majorHAnsi" w:hAnsiTheme="majorHAnsi" w:cstheme="majorHAnsi"/>
                <w:iCs/>
                <w:color w:val="000000" w:themeColor="text1"/>
              </w:rPr>
              <w:t>Notebooks(</w:t>
            </w:r>
            <w:proofErr w:type="gramEnd"/>
            <w:r>
              <w:rPr>
                <w:rFonts w:asciiTheme="majorHAnsi" w:hAnsiTheme="majorHAnsi" w:cstheme="majorHAnsi"/>
                <w:iCs/>
                <w:color w:val="000000" w:themeColor="text1"/>
              </w:rPr>
              <w:t>2-3)</w:t>
            </w:r>
          </w:p>
        </w:tc>
        <w:tc>
          <w:tcPr>
            <w:tcW w:w="4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72D1" w14:textId="77777777" w:rsidR="00877E35" w:rsidRPr="00E40A60" w:rsidRDefault="00877E35" w:rsidP="00C70CF9">
            <w:pPr>
              <w:widowControl w:val="0"/>
              <w:ind w:left="0"/>
              <w:rPr>
                <w:rFonts w:asciiTheme="majorHAnsi" w:hAnsiTheme="majorHAnsi" w:cstheme="majorHAnsi"/>
                <w:color w:val="000000"/>
                <w:lang w:val="en-GB"/>
              </w:rPr>
            </w:pPr>
          </w:p>
        </w:tc>
        <w:tc>
          <w:tcPr>
            <w:tcW w:w="62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9099" w14:textId="4B6A5993" w:rsidR="00877E35" w:rsidRDefault="00877E35" w:rsidP="00C70CF9">
            <w:pPr>
              <w:widowControl w:val="0"/>
              <w:ind w:left="0"/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CrayonData</w:t>
            </w:r>
            <w:proofErr w:type="spellEnd"/>
            <w:r w:rsidR="005466AE">
              <w:rPr>
                <w:rFonts w:asciiTheme="majorHAnsi" w:hAnsiTheme="majorHAnsi" w:cstheme="majorBidi"/>
                <w:color w:val="000000" w:themeColor="text1"/>
              </w:rPr>
              <w:t xml:space="preserve"> &amp; </w:t>
            </w: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</w:p>
        </w:tc>
        <w:tc>
          <w:tcPr>
            <w:tcW w:w="2818" w:type="pct"/>
          </w:tcPr>
          <w:p w14:paraId="291D741E" w14:textId="1B239088" w:rsidR="00877E35" w:rsidRDefault="00877E35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Jupyter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Python Notebooks make the env variables changes</w:t>
            </w:r>
          </w:p>
          <w:p w14:paraId="3E6C7285" w14:textId="06C2A280" w:rsidR="00877E35" w:rsidRPr="00ED364A" w:rsidRDefault="00877E35" w:rsidP="00ED364A">
            <w:pPr>
              <w:widowControl w:val="0"/>
              <w:ind w:left="360"/>
              <w:rPr>
                <w:rFonts w:asciiTheme="majorHAnsi" w:hAnsiTheme="majorHAnsi" w:cstheme="majorBidi"/>
                <w:b/>
                <w:color w:val="000000" w:themeColor="text1"/>
              </w:rPr>
            </w:pPr>
            <w:r w:rsidRPr="00ED364A">
              <w:rPr>
                <w:rFonts w:asciiTheme="majorHAnsi" w:hAnsiTheme="majorHAnsi" w:cstheme="majorBidi"/>
                <w:b/>
                <w:color w:val="000000" w:themeColor="text1"/>
              </w:rPr>
              <w:t>Reachability/Permission Tests</w:t>
            </w:r>
          </w:p>
          <w:p w14:paraId="73E0B8FA" w14:textId="2280135E" w:rsidR="00ED364A" w:rsidRPr="005466AE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 w:rsidRPr="005466AE">
              <w:rPr>
                <w:rFonts w:asciiTheme="majorHAnsi" w:hAnsiTheme="majorHAnsi" w:cstheme="majorBidi"/>
                <w:color w:val="000000" w:themeColor="text1"/>
              </w:rPr>
              <w:t>EC2 Role has enough permissions to read/write in S3</w:t>
            </w:r>
          </w:p>
          <w:p w14:paraId="2673D378" w14:textId="259ADBD7" w:rsidR="00ED364A" w:rsidRPr="005466AE" w:rsidRDefault="00ED364A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r w:rsidRPr="005466AE">
              <w:rPr>
                <w:rFonts w:asciiTheme="majorHAnsi" w:hAnsiTheme="majorHAnsi" w:cstheme="majorBidi"/>
                <w:color w:val="000000" w:themeColor="text1"/>
              </w:rPr>
              <w:t>EC2 Role has enough permissions to read from SSM</w:t>
            </w:r>
          </w:p>
          <w:p w14:paraId="0D8CC311" w14:textId="03E3494B" w:rsidR="00877E35" w:rsidRDefault="00877E35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team to check if S3 is reachable IAM Role/Policy</w:t>
            </w:r>
          </w:p>
          <w:p w14:paraId="0BEDFA18" w14:textId="71221A10" w:rsidR="00877E35" w:rsidRPr="00877E35" w:rsidRDefault="00877E35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 w:rsidRPr="00877E35"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 w:rsidRPr="00877E35">
              <w:rPr>
                <w:rFonts w:asciiTheme="majorHAnsi" w:hAnsiTheme="majorHAnsi" w:cstheme="majorBidi"/>
                <w:color w:val="000000" w:themeColor="text1"/>
              </w:rPr>
              <w:t xml:space="preserve"> team to check Tableau Application DB reachability on port 3306 </w:t>
            </w:r>
          </w:p>
          <w:p w14:paraId="089AFACD" w14:textId="3A99B099" w:rsidR="00877E35" w:rsidRDefault="00877E35" w:rsidP="00253691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Theme="majorHAnsi" w:hAnsiTheme="majorHAnsi" w:cstheme="majorBidi"/>
                <w:color w:val="000000" w:themeColor="text1"/>
              </w:rPr>
            </w:pPr>
            <w:proofErr w:type="spellStart"/>
            <w:r>
              <w:rPr>
                <w:rFonts w:asciiTheme="majorHAnsi" w:hAnsiTheme="majorHAnsi" w:cstheme="majorBidi"/>
                <w:color w:val="000000" w:themeColor="text1"/>
              </w:rPr>
              <w:t>CloudWayz</w:t>
            </w:r>
            <w:proofErr w:type="spellEnd"/>
            <w:r>
              <w:rPr>
                <w:rFonts w:asciiTheme="majorHAnsi" w:hAnsiTheme="majorHAnsi" w:cstheme="majorBidi"/>
                <w:color w:val="000000" w:themeColor="text1"/>
              </w:rPr>
              <w:t xml:space="preserve"> team to check if Oracle DB is reachable over </w:t>
            </w:r>
            <w:r>
              <w:t>1880</w:t>
            </w:r>
          </w:p>
        </w:tc>
      </w:tr>
    </w:tbl>
    <w:p w14:paraId="72B9EA32" w14:textId="77777777" w:rsidR="00877E35" w:rsidRDefault="00877E35" w:rsidP="00FA7220">
      <w:pPr>
        <w:pStyle w:val="Heading1"/>
        <w:rPr>
          <w:lang w:val="en-US"/>
        </w:rPr>
      </w:pPr>
    </w:p>
    <w:p w14:paraId="0F0BB454" w14:textId="415B9D9A" w:rsidR="00FA7220" w:rsidRPr="00524D7C" w:rsidRDefault="00FA7220" w:rsidP="00FA7220">
      <w:pPr>
        <w:pStyle w:val="Heading1"/>
        <w:rPr>
          <w:lang w:val="en-US"/>
        </w:rPr>
      </w:pPr>
      <w:bookmarkStart w:id="133" w:name="_Toc768757241"/>
      <w:r w:rsidRPr="19917AEB">
        <w:rPr>
          <w:lang w:val="en-US"/>
        </w:rPr>
        <w:t>4. Deployment Strategy</w:t>
      </w:r>
      <w:bookmarkEnd w:id="133"/>
    </w:p>
    <w:p w14:paraId="3E716485" w14:textId="097F29A3" w:rsidR="009D4F0D" w:rsidRDefault="00FA7220" w:rsidP="009D4F0D">
      <w:pPr>
        <w:pStyle w:val="Heading2"/>
        <w:rPr>
          <w:lang w:val="en-US"/>
        </w:rPr>
      </w:pPr>
      <w:bookmarkStart w:id="134" w:name="_Toc1144605741"/>
      <w:r w:rsidRPr="19917AEB">
        <w:rPr>
          <w:lang w:val="en-US"/>
        </w:rPr>
        <w:t>4.1 Cutover Plan</w:t>
      </w:r>
      <w:bookmarkEnd w:id="134"/>
    </w:p>
    <w:p w14:paraId="6E6D0C82" w14:textId="68B9F7D1" w:rsidR="009D4F0D" w:rsidRDefault="003B0D07" w:rsidP="003B0D07">
      <w:pPr>
        <w:pStyle w:val="Heading3"/>
        <w:rPr>
          <w:lang w:val="en-US"/>
        </w:rPr>
      </w:pPr>
      <w:bookmarkStart w:id="135" w:name="_Toc1832586421"/>
      <w:r w:rsidRPr="19917AEB">
        <w:rPr>
          <w:lang w:val="en-US"/>
        </w:rPr>
        <w:t xml:space="preserve">4.1.1 </w:t>
      </w:r>
      <w:r w:rsidR="009D4F0D" w:rsidRPr="19917AEB">
        <w:rPr>
          <w:lang w:val="en-US"/>
        </w:rPr>
        <w:t>Prerequisites</w:t>
      </w:r>
      <w:bookmarkEnd w:id="135"/>
    </w:p>
    <w:p w14:paraId="24BF81A5" w14:textId="7B56177B" w:rsidR="009D4F0D" w:rsidRDefault="009D4F0D" w:rsidP="0025369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EMR is pointing to Main Application DB</w:t>
      </w:r>
      <w:r w:rsidR="003B0D07">
        <w:rPr>
          <w:lang w:val="en-US"/>
        </w:rPr>
        <w:t xml:space="preserve"> DNS Endpoint</w:t>
      </w:r>
    </w:p>
    <w:p w14:paraId="69294DFC" w14:textId="77777777" w:rsidR="009D4F0D" w:rsidRPr="009D4F0D" w:rsidRDefault="009D4F0D" w:rsidP="003B0D07">
      <w:pPr>
        <w:pStyle w:val="ListParagraph"/>
        <w:rPr>
          <w:lang w:val="en-US"/>
        </w:rPr>
      </w:pPr>
    </w:p>
    <w:p w14:paraId="5DBA3107" w14:textId="4C814BB4" w:rsidR="009D4F0D" w:rsidRPr="009D4F0D" w:rsidRDefault="003B0D07" w:rsidP="003B0D07">
      <w:pPr>
        <w:pStyle w:val="Heading3"/>
        <w:rPr>
          <w:lang w:val="en-US"/>
        </w:rPr>
      </w:pPr>
      <w:bookmarkStart w:id="136" w:name="_Toc387689769"/>
      <w:r w:rsidRPr="19917AEB">
        <w:rPr>
          <w:lang w:val="en-US"/>
        </w:rPr>
        <w:t xml:space="preserve">4.1.2 </w:t>
      </w:r>
      <w:r w:rsidR="009D4F0D" w:rsidRPr="19917AEB">
        <w:rPr>
          <w:lang w:val="en-US"/>
        </w:rPr>
        <w:t>DAY 1</w:t>
      </w:r>
      <w:bookmarkEnd w:id="136"/>
    </w:p>
    <w:p w14:paraId="6611ACD3" w14:textId="5A33BC3D" w:rsidR="009D4F0D" w:rsidRPr="009D4F0D" w:rsidRDefault="009D4F0D" w:rsidP="00253691">
      <w:pPr>
        <w:pStyle w:val="ListParagraph"/>
        <w:numPr>
          <w:ilvl w:val="0"/>
          <w:numId w:val="26"/>
        </w:numPr>
        <w:spacing w:before="0" w:after="0"/>
        <w:rPr>
          <w:rFonts w:asciiTheme="majorHAnsi" w:eastAsia="Times New Roman" w:hAnsiTheme="majorHAnsi" w:cs="Times New Roman"/>
          <w:color w:val="000000"/>
          <w:lang w:val="en-IN" w:eastAsia="en-US"/>
        </w:rPr>
      </w:pPr>
      <w:r>
        <w:rPr>
          <w:rFonts w:asciiTheme="majorHAnsi" w:eastAsia="Times New Roman" w:hAnsiTheme="majorHAnsi" w:cs="Times New Roman"/>
          <w:color w:val="000000"/>
          <w:lang w:val="en-IN" w:eastAsia="en-US"/>
        </w:rPr>
        <w:t xml:space="preserve">Make sure </w:t>
      </w:r>
      <w:r w:rsidRPr="009D4F0D">
        <w:rPr>
          <w:rFonts w:asciiTheme="majorHAnsi" w:eastAsia="Times New Roman" w:hAnsiTheme="majorHAnsi" w:cs="Times New Roman"/>
          <w:color w:val="000000"/>
          <w:lang w:val="en-IN" w:eastAsia="en-US"/>
        </w:rPr>
        <w:t>DAG scripts/Cron Jobs in Airflow v</w:t>
      </w:r>
      <w:r>
        <w:rPr>
          <w:rFonts w:asciiTheme="majorHAnsi" w:eastAsia="Times New Roman" w:hAnsiTheme="majorHAnsi" w:cs="Times New Roman"/>
          <w:color w:val="000000"/>
          <w:lang w:val="en-IN" w:eastAsia="en-US"/>
        </w:rPr>
        <w:t>2 are turned OFF</w:t>
      </w:r>
    </w:p>
    <w:p w14:paraId="19EEAC85" w14:textId="6A3FD7D7" w:rsidR="009D4F0D" w:rsidRDefault="009D4F0D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All S3 Buckets in Airflow v2 are cleaned UP – NO Files should be present</w:t>
      </w:r>
    </w:p>
    <w:p w14:paraId="2E4843E0" w14:textId="03BB418B" w:rsidR="009D4F0D" w:rsidRDefault="009D4F0D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Cross-Check all Security Group/IAM Role and Permissions/Resource Policies on S3</w:t>
      </w:r>
    </w:p>
    <w:p w14:paraId="3AFC604D" w14:textId="0805507C" w:rsidR="009D4F0D" w:rsidRDefault="009D4F0D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Start the S3P Operation for all the S3 Buckets</w:t>
      </w:r>
    </w:p>
    <w:p w14:paraId="041ECAB3" w14:textId="77777777" w:rsidR="005D47E9" w:rsidRDefault="005D47E9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Create a latest snapshot of Tableau DB and share between Crayon Account A and Crayon Account B</w:t>
      </w:r>
    </w:p>
    <w:p w14:paraId="2C52DB78" w14:textId="77777777" w:rsidR="005D47E9" w:rsidRDefault="005D47E9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Launch the snapshot in KBZ Account B (same network configurations like application DB) – make sure security group is different</w:t>
      </w:r>
    </w:p>
    <w:p w14:paraId="4EED63E9" w14:textId="2EB1C15D" w:rsidR="005D47E9" w:rsidRDefault="005D47E9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Change endpoint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v2 or change DNS to point to Tableau DB v2 – Make sure TTL settings are short duration</w:t>
      </w:r>
    </w:p>
    <w:p w14:paraId="3F6FAE73" w14:textId="0DB77C50" w:rsidR="009D4F0D" w:rsidRDefault="005D47E9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Share the latest Tableau DB v2 endpoint/change DNS with KBZ so they can make changes at their end</w:t>
      </w:r>
    </w:p>
    <w:p w14:paraId="204D1E6F" w14:textId="4C39496F" w:rsidR="005D47E9" w:rsidRPr="005D47E9" w:rsidRDefault="005D47E9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Make changes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V2 scripts to point to latest Tableau DB V2</w:t>
      </w:r>
    </w:p>
    <w:p w14:paraId="197FED08" w14:textId="4C61025F" w:rsidR="005D47E9" w:rsidRDefault="003B0D07" w:rsidP="005D47E9">
      <w:pPr>
        <w:pStyle w:val="Heading3"/>
        <w:rPr>
          <w:lang w:val="en-US"/>
        </w:rPr>
      </w:pPr>
      <w:bookmarkStart w:id="137" w:name="_Toc424419303"/>
      <w:r w:rsidRPr="19917AEB">
        <w:rPr>
          <w:lang w:val="en-US"/>
        </w:rPr>
        <w:t xml:space="preserve">4.1.3 </w:t>
      </w:r>
      <w:r w:rsidR="009D4F0D" w:rsidRPr="19917AEB">
        <w:rPr>
          <w:lang w:val="en-US"/>
        </w:rPr>
        <w:t>DAY 2</w:t>
      </w:r>
      <w:bookmarkEnd w:id="137"/>
    </w:p>
    <w:p w14:paraId="40A4CD6E" w14:textId="04812E0F" w:rsidR="00455793" w:rsidRPr="00455793" w:rsidRDefault="00B3531B" w:rsidP="00455793">
      <w:pPr>
        <w:ind w:left="0"/>
        <w:rPr>
          <w:lang w:val="en-US"/>
        </w:rPr>
      </w:pPr>
      <w:r>
        <w:rPr>
          <w:lang w:val="en-US"/>
        </w:rPr>
        <w:t xml:space="preserve">Day 2 will be where we will want to take a downtime of roughly 7-8 Hours </w:t>
      </w:r>
      <w:proofErr w:type="spellStart"/>
      <w:proofErr w:type="gramStart"/>
      <w:r>
        <w:rPr>
          <w:lang w:val="en-US"/>
        </w:rPr>
        <w:t>incase</w:t>
      </w:r>
      <w:proofErr w:type="spellEnd"/>
      <w:proofErr w:type="gramEnd"/>
      <w:r>
        <w:rPr>
          <w:lang w:val="en-US"/>
        </w:rPr>
        <w:t xml:space="preserve"> we want to rollback also</w:t>
      </w:r>
    </w:p>
    <w:p w14:paraId="7C4B3626" w14:textId="634642DC" w:rsidR="003B0D07" w:rsidRDefault="003B0D07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Stop all the DAG jobs/Scoop Jobs/Cron Jobs in Airflow/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v1</w:t>
      </w:r>
    </w:p>
    <w:p w14:paraId="765AF76D" w14:textId="7DE4D22E" w:rsidR="003B0D07" w:rsidRDefault="003B0D07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Stop putting files in SFTP v1</w:t>
      </w:r>
    </w:p>
    <w:p w14:paraId="24FCA7F0" w14:textId="70F1D1AA" w:rsidR="003B0D07" w:rsidRDefault="003B0D07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Re-sync S3 Buckets using S3P between Crayon Account A and KBZ Account B</w:t>
      </w:r>
    </w:p>
    <w:p w14:paraId="056D5E18" w14:textId="30CFC983" w:rsidR="003B0D07" w:rsidRDefault="003B0D07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One-by-One start the DAG scripts in Airflow v2</w:t>
      </w:r>
    </w:p>
    <w:p w14:paraId="2E727BEF" w14:textId="0C9268D0" w:rsidR="003B0D07" w:rsidRDefault="003B0D07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Start the Sqoop jobs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V2</w:t>
      </w:r>
    </w:p>
    <w:p w14:paraId="67CBB845" w14:textId="7D25BE58" w:rsidR="003B0D07" w:rsidRPr="009D4F0D" w:rsidRDefault="003B0D07" w:rsidP="0025369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Start the Cron Jobs in Airflow v2</w:t>
      </w:r>
    </w:p>
    <w:p w14:paraId="02CB0F8E" w14:textId="7531C895" w:rsidR="00FA7220" w:rsidRDefault="003B0D07" w:rsidP="003B0D07">
      <w:pPr>
        <w:pStyle w:val="Heading3"/>
        <w:rPr>
          <w:lang w:val="en-US"/>
        </w:rPr>
      </w:pPr>
      <w:bookmarkStart w:id="138" w:name="_Toc1215945450"/>
      <w:r w:rsidRPr="19917AEB">
        <w:rPr>
          <w:lang w:val="en-US"/>
        </w:rPr>
        <w:t>4.1.4 Observations/Conclusion/Success Criteria</w:t>
      </w:r>
      <w:bookmarkEnd w:id="138"/>
    </w:p>
    <w:p w14:paraId="56497306" w14:textId="4E222D0B" w:rsidR="003B0D07" w:rsidRDefault="003B0D07" w:rsidP="0025369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Data should sync from </w:t>
      </w:r>
      <w:proofErr w:type="spellStart"/>
      <w:r>
        <w:rPr>
          <w:lang w:val="en-US"/>
        </w:rPr>
        <w:t>DataLake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Deepsee</w:t>
      </w:r>
      <w:proofErr w:type="spellEnd"/>
      <w:r>
        <w:rPr>
          <w:lang w:val="en-US"/>
        </w:rPr>
        <w:t xml:space="preserve"> S3 Buckets</w:t>
      </w:r>
    </w:p>
    <w:p w14:paraId="1026ED72" w14:textId="639C1CB3" w:rsidR="003B0D07" w:rsidRDefault="003B0D07" w:rsidP="0025369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EMR should successfully run from the DAG scripts and read/write </w:t>
      </w:r>
      <w:r w:rsidR="005D47E9">
        <w:rPr>
          <w:lang w:val="en-US"/>
        </w:rPr>
        <w:t xml:space="preserve">to </w:t>
      </w:r>
      <w:r>
        <w:rPr>
          <w:lang w:val="en-US"/>
        </w:rPr>
        <w:t>Application DB</w:t>
      </w:r>
    </w:p>
    <w:p w14:paraId="15780202" w14:textId="11F221B6" w:rsidR="003B0D07" w:rsidRDefault="003B0D07" w:rsidP="00253691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Notebooks should be able to read/write from Tableau DB</w:t>
      </w:r>
      <w:r w:rsidR="005D47E9">
        <w:rPr>
          <w:lang w:val="en-US"/>
        </w:rPr>
        <w:t xml:space="preserve"> and like in S3</w:t>
      </w:r>
    </w:p>
    <w:p w14:paraId="63EC0D2C" w14:textId="13BA673F" w:rsidR="005D47E9" w:rsidRDefault="005D47E9" w:rsidP="0025369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Sqoop </w:t>
      </w:r>
      <w:proofErr w:type="gramStart"/>
      <w:r>
        <w:rPr>
          <w:lang w:val="en-US"/>
        </w:rPr>
        <w:t>Jobs(</w:t>
      </w:r>
      <w:proofErr w:type="spellStart"/>
      <w:proofErr w:type="gramEnd"/>
      <w:r>
        <w:rPr>
          <w:lang w:val="en-US"/>
        </w:rPr>
        <w:t>Jupyter</w:t>
      </w:r>
      <w:proofErr w:type="spellEnd"/>
      <w:r>
        <w:rPr>
          <w:lang w:val="en-US"/>
        </w:rPr>
        <w:t xml:space="preserve"> V2) should able to read from Oracle DB</w:t>
      </w:r>
    </w:p>
    <w:p w14:paraId="22A8BDF4" w14:textId="7D0A6385" w:rsidR="005D47E9" w:rsidRDefault="005D47E9" w:rsidP="00253691">
      <w:pPr>
        <w:pStyle w:val="ListParagraph"/>
        <w:numPr>
          <w:ilvl w:val="0"/>
          <w:numId w:val="27"/>
        </w:numPr>
        <w:rPr>
          <w:lang w:val="en-US"/>
        </w:rPr>
      </w:pPr>
      <w:r w:rsidRPr="005D47E9">
        <w:rPr>
          <w:lang w:val="en-US"/>
        </w:rPr>
        <w:t xml:space="preserve">Tableau server should be able to query the Tableau DB v2 and get latest data </w:t>
      </w:r>
    </w:p>
    <w:p w14:paraId="1298DF14" w14:textId="5C38A278" w:rsidR="005D47E9" w:rsidRDefault="005D47E9" w:rsidP="0025369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SFTP v2 files put should populate in Airflow and likewise in S3</w:t>
      </w:r>
    </w:p>
    <w:p w14:paraId="03BDB774" w14:textId="7705E3BA" w:rsidR="005D47E9" w:rsidRDefault="005D47E9" w:rsidP="0025369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Bastion Host should be able to read/write files in SFTP v2</w:t>
      </w:r>
    </w:p>
    <w:p w14:paraId="37FE5B92" w14:textId="32F94402" w:rsidR="005D47E9" w:rsidRDefault="005D47E9" w:rsidP="0025369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Airflow should be able to Launch EMR cluster</w:t>
      </w:r>
    </w:p>
    <w:p w14:paraId="1BF4DBFE" w14:textId="7C4F427B" w:rsidR="005D47E9" w:rsidRPr="009D4F0D" w:rsidRDefault="005D47E9" w:rsidP="005D47E9">
      <w:pPr>
        <w:pStyle w:val="Heading3"/>
        <w:rPr>
          <w:lang w:val="en-US"/>
        </w:rPr>
      </w:pPr>
      <w:bookmarkStart w:id="139" w:name="_Toc1325151938"/>
      <w:r w:rsidRPr="19917AEB">
        <w:rPr>
          <w:lang w:val="en-US"/>
        </w:rPr>
        <w:lastRenderedPageBreak/>
        <w:t>4.1.5 Rollback Plan</w:t>
      </w:r>
      <w:bookmarkEnd w:id="139"/>
    </w:p>
    <w:p w14:paraId="1FB2D480" w14:textId="2FEBA324" w:rsidR="005D47E9" w:rsidRPr="00455793" w:rsidRDefault="005D47E9" w:rsidP="005D47E9">
      <w:pPr>
        <w:spacing w:before="0" w:after="0"/>
        <w:ind w:left="0"/>
        <w:rPr>
          <w:b/>
          <w:lang w:val="en-US"/>
        </w:rPr>
      </w:pPr>
      <w:r>
        <w:rPr>
          <w:lang w:val="en-US"/>
        </w:rPr>
        <w:tab/>
      </w:r>
      <w:r w:rsidRPr="00455793">
        <w:rPr>
          <w:b/>
          <w:lang w:val="en-US"/>
        </w:rPr>
        <w:t xml:space="preserve">If unable to meet the Success Criteria we will </w:t>
      </w:r>
      <w:proofErr w:type="spellStart"/>
      <w:r w:rsidRPr="00455793">
        <w:rPr>
          <w:b/>
          <w:lang w:val="en-US"/>
        </w:rPr>
        <w:t>Rollback</w:t>
      </w:r>
      <w:proofErr w:type="spellEnd"/>
      <w:r w:rsidRPr="00455793">
        <w:rPr>
          <w:b/>
          <w:lang w:val="en-US"/>
        </w:rPr>
        <w:t xml:space="preserve"> to V1 version as follows</w:t>
      </w:r>
    </w:p>
    <w:p w14:paraId="5347F01B" w14:textId="62D6B393" w:rsidR="005D47E9" w:rsidRDefault="005D47E9" w:rsidP="00253691">
      <w:pPr>
        <w:pStyle w:val="ListParagraph"/>
        <w:numPr>
          <w:ilvl w:val="0"/>
          <w:numId w:val="28"/>
        </w:numPr>
        <w:spacing w:before="0" w:after="0"/>
        <w:rPr>
          <w:lang w:val="en-US"/>
        </w:rPr>
      </w:pPr>
      <w:r>
        <w:rPr>
          <w:lang w:val="en-US"/>
        </w:rPr>
        <w:t>Turn off DAG/Sqoop/Cron v2</w:t>
      </w:r>
    </w:p>
    <w:p w14:paraId="61B408FC" w14:textId="28145D90" w:rsidR="005D47E9" w:rsidRDefault="005D47E9" w:rsidP="00253691">
      <w:pPr>
        <w:pStyle w:val="ListParagraph"/>
        <w:numPr>
          <w:ilvl w:val="0"/>
          <w:numId w:val="28"/>
        </w:numPr>
        <w:spacing w:before="0" w:after="0"/>
        <w:rPr>
          <w:lang w:val="en-US"/>
        </w:rPr>
      </w:pPr>
      <w:r>
        <w:rPr>
          <w:lang w:val="en-US"/>
        </w:rPr>
        <w:t>If Delta data is found re-sync from S3 V2 to S3 V1 make sure commands are ready</w:t>
      </w:r>
    </w:p>
    <w:p w14:paraId="30563534" w14:textId="79D35B9F" w:rsidR="005D47E9" w:rsidRPr="005D47E9" w:rsidRDefault="005D47E9" w:rsidP="00253691">
      <w:pPr>
        <w:pStyle w:val="ListParagraph"/>
        <w:numPr>
          <w:ilvl w:val="0"/>
          <w:numId w:val="28"/>
        </w:numPr>
        <w:spacing w:before="0" w:after="0"/>
        <w:rPr>
          <w:lang w:val="en-US"/>
        </w:rPr>
      </w:pPr>
      <w:r>
        <w:rPr>
          <w:lang w:val="en-US"/>
        </w:rPr>
        <w:t>Once done</w:t>
      </w:r>
      <w:r w:rsidR="00455793">
        <w:rPr>
          <w:lang w:val="en-US"/>
        </w:rPr>
        <w:t xml:space="preserve"> start the DAG/Sqoop/Cron v1</w:t>
      </w:r>
    </w:p>
    <w:p w14:paraId="35643639" w14:textId="3C6EDCF8" w:rsidR="0070397C" w:rsidRDefault="0070397C" w:rsidP="0045353C">
      <w:pPr>
        <w:ind w:left="0"/>
        <w:rPr>
          <w:lang w:val="en-US"/>
        </w:rPr>
      </w:pPr>
      <w:bookmarkStart w:id="140" w:name="_pl9wtgrw7mjn" w:colFirst="0" w:colLast="0"/>
      <w:bookmarkStart w:id="141" w:name="_3.6_Backoffice_Application"/>
      <w:bookmarkEnd w:id="140"/>
      <w:bookmarkEnd w:id="141"/>
    </w:p>
    <w:p w14:paraId="041FF9D4" w14:textId="77777777" w:rsidR="00455793" w:rsidRPr="00524D7C" w:rsidRDefault="00455793" w:rsidP="0045353C">
      <w:pPr>
        <w:ind w:left="0"/>
        <w:rPr>
          <w:lang w:val="en-US"/>
        </w:rPr>
      </w:pPr>
    </w:p>
    <w:p w14:paraId="2A061ADF" w14:textId="3AB30569" w:rsidR="0070397C" w:rsidRPr="00524D7C" w:rsidRDefault="00FA7220" w:rsidP="007F3D7C">
      <w:pPr>
        <w:pStyle w:val="Heading1"/>
        <w:rPr>
          <w:lang w:val="en-US"/>
        </w:rPr>
      </w:pPr>
      <w:bookmarkStart w:id="142" w:name="_Toc887987275"/>
      <w:r w:rsidRPr="19917AEB">
        <w:rPr>
          <w:lang w:val="en-US"/>
        </w:rPr>
        <w:t>5</w:t>
      </w:r>
      <w:r w:rsidR="0070397C" w:rsidRPr="19917AEB">
        <w:rPr>
          <w:lang w:val="en-US"/>
        </w:rPr>
        <w:t>. Non-Functional requirements</w:t>
      </w:r>
      <w:bookmarkEnd w:id="142"/>
    </w:p>
    <w:p w14:paraId="47419A87" w14:textId="2EC78529" w:rsidR="0070397C" w:rsidRDefault="00FA7220" w:rsidP="0070397C">
      <w:pPr>
        <w:pStyle w:val="Heading2"/>
        <w:rPr>
          <w:lang w:val="en-US"/>
        </w:rPr>
      </w:pPr>
      <w:bookmarkStart w:id="143" w:name="_Toc464385046"/>
      <w:r w:rsidRPr="19917AEB">
        <w:rPr>
          <w:lang w:val="en-US"/>
        </w:rPr>
        <w:t>5</w:t>
      </w:r>
      <w:r w:rsidR="0070397C" w:rsidRPr="19917AEB">
        <w:rPr>
          <w:lang w:val="en-US"/>
        </w:rPr>
        <w:t>.</w:t>
      </w:r>
      <w:r w:rsidR="00E15C52" w:rsidRPr="19917AEB">
        <w:rPr>
          <w:lang w:val="en-US"/>
        </w:rPr>
        <w:t>1</w:t>
      </w:r>
      <w:r w:rsidR="0070397C" w:rsidRPr="19917AEB">
        <w:rPr>
          <w:lang w:val="en-US"/>
        </w:rPr>
        <w:t xml:space="preserve"> </w:t>
      </w:r>
      <w:r w:rsidR="00F0779B" w:rsidRPr="19917AEB">
        <w:rPr>
          <w:lang w:val="en-US"/>
        </w:rPr>
        <w:t>Additional Cost Estimates</w:t>
      </w:r>
      <w:bookmarkEnd w:id="143"/>
    </w:p>
    <w:p w14:paraId="2719B55E" w14:textId="175CC4D9" w:rsidR="0070397C" w:rsidRPr="00F0779B" w:rsidRDefault="00F0779B" w:rsidP="00253691">
      <w:pPr>
        <w:pStyle w:val="ListParagraph"/>
        <w:numPr>
          <w:ilvl w:val="0"/>
          <w:numId w:val="1"/>
        </w:numPr>
        <w:rPr>
          <w:lang w:val="en-US"/>
        </w:rPr>
      </w:pPr>
      <w:r>
        <w:t>We will use an additional EC2 ~ t</w:t>
      </w:r>
      <w:proofErr w:type="gramStart"/>
      <w:r>
        <w:t>3.xlarge</w:t>
      </w:r>
      <w:proofErr w:type="gramEnd"/>
      <w:r>
        <w:t xml:space="preserve"> to do the S3 sync operation</w:t>
      </w:r>
    </w:p>
    <w:p w14:paraId="3F902F05" w14:textId="1B1084E0" w:rsidR="007F3D7C" w:rsidRDefault="00F0779B" w:rsidP="00253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run two parallel </w:t>
      </w:r>
      <w:proofErr w:type="gramStart"/>
      <w:r>
        <w:rPr>
          <w:lang w:val="en-US"/>
        </w:rPr>
        <w:t>env’s(</w:t>
      </w:r>
      <w:proofErr w:type="gramEnd"/>
      <w:r>
        <w:rPr>
          <w:lang w:val="en-US"/>
        </w:rPr>
        <w:t xml:space="preserve">blue and green)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for 2 months</w:t>
      </w:r>
    </w:p>
    <w:p w14:paraId="63C640CB" w14:textId="55C52ABA" w:rsidR="00455793" w:rsidRPr="00F0779B" w:rsidRDefault="00455793" w:rsidP="00253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Jenkins server will be launched to orchestrate Infrastructure as a Code (t</w:t>
      </w:r>
      <w:proofErr w:type="gramStart"/>
      <w:r>
        <w:rPr>
          <w:lang w:val="en-US"/>
        </w:rPr>
        <w:t>3.medium</w:t>
      </w:r>
      <w:proofErr w:type="gramEnd"/>
      <w:r>
        <w:rPr>
          <w:lang w:val="en-US"/>
        </w:rPr>
        <w:t>/small) this will run only for a month and can be shutdown later</w:t>
      </w:r>
    </w:p>
    <w:p w14:paraId="445A1A4F" w14:textId="034E76FC" w:rsidR="00DA5B38" w:rsidRPr="00524D7C" w:rsidRDefault="00FA7220" w:rsidP="00DA5B38">
      <w:pPr>
        <w:pStyle w:val="Heading2"/>
        <w:rPr>
          <w:lang w:val="en-US"/>
        </w:rPr>
      </w:pPr>
      <w:bookmarkStart w:id="144" w:name="_Toc316851917"/>
      <w:r w:rsidRPr="19917AEB">
        <w:rPr>
          <w:lang w:val="en-US"/>
        </w:rPr>
        <w:t>5</w:t>
      </w:r>
      <w:r w:rsidR="00DA5B38" w:rsidRPr="19917AEB">
        <w:rPr>
          <w:lang w:val="en-US"/>
        </w:rPr>
        <w:t xml:space="preserve">.2 </w:t>
      </w:r>
      <w:r w:rsidR="00F0779B" w:rsidRPr="19917AEB">
        <w:rPr>
          <w:lang w:val="en-US"/>
        </w:rPr>
        <w:t>Essentials</w:t>
      </w:r>
      <w:bookmarkEnd w:id="144"/>
    </w:p>
    <w:p w14:paraId="4F17576B" w14:textId="17219159" w:rsidR="00DA5B38" w:rsidRDefault="00F0779B" w:rsidP="00DA5B38">
      <w:r>
        <w:t>Following are the essentials are to make sure the migration is successful</w:t>
      </w:r>
    </w:p>
    <w:p w14:paraId="7DD1B827" w14:textId="061EFA2A" w:rsidR="00F0779B" w:rsidRDefault="00F0779B" w:rsidP="00253691">
      <w:pPr>
        <w:pStyle w:val="ListParagraph"/>
        <w:numPr>
          <w:ilvl w:val="0"/>
          <w:numId w:val="25"/>
        </w:numPr>
      </w:pPr>
      <w:r>
        <w:t>Data Copy estimated data is 90 TB – S3P Tool to be used estimated time of copy is within a day (POC is done)</w:t>
      </w:r>
    </w:p>
    <w:p w14:paraId="26C15F58" w14:textId="27119CB1" w:rsidR="00F0779B" w:rsidRDefault="00F0779B" w:rsidP="00253691">
      <w:pPr>
        <w:pStyle w:val="ListParagraph"/>
        <w:numPr>
          <w:ilvl w:val="0"/>
          <w:numId w:val="25"/>
        </w:numPr>
      </w:pPr>
      <w:r>
        <w:t>Cross Account Roles – Making sure Crayon AWS Account A has enough permissions and privileges to access resources in KBZ AWS Account B</w:t>
      </w:r>
    </w:p>
    <w:p w14:paraId="58A39AB2" w14:textId="2CBE74B1" w:rsidR="00F0779B" w:rsidRDefault="00F0779B" w:rsidP="00253691">
      <w:pPr>
        <w:pStyle w:val="ListParagraph"/>
        <w:numPr>
          <w:ilvl w:val="0"/>
          <w:numId w:val="25"/>
        </w:numPr>
      </w:pPr>
      <w:r>
        <w:t xml:space="preserve">VPC Peering – Peering connection between Crayon Account A and KBZ Account B this will make sure we can use private </w:t>
      </w:r>
      <w:proofErr w:type="gramStart"/>
      <w:r>
        <w:t>IP’s</w:t>
      </w:r>
      <w:proofErr w:type="gramEnd"/>
      <w:r>
        <w:t xml:space="preserve"> to connect to resources in KBZ Account B</w:t>
      </w:r>
    </w:p>
    <w:p w14:paraId="218F8019" w14:textId="3D80815C" w:rsidR="00FA7220" w:rsidRDefault="00FA7220" w:rsidP="00253691">
      <w:pPr>
        <w:pStyle w:val="ListParagraph"/>
        <w:numPr>
          <w:ilvl w:val="0"/>
          <w:numId w:val="25"/>
        </w:numPr>
      </w:pPr>
      <w:r>
        <w:t>Security Group – Making sure only required ports are opened from Account A to Account B</w:t>
      </w:r>
    </w:p>
    <w:p w14:paraId="05EF8642" w14:textId="2A24FCED" w:rsidR="00FA7220" w:rsidRDefault="00FA7220" w:rsidP="00253691">
      <w:pPr>
        <w:pStyle w:val="ListParagraph"/>
        <w:numPr>
          <w:ilvl w:val="0"/>
          <w:numId w:val="25"/>
        </w:numPr>
      </w:pPr>
      <w:proofErr w:type="spellStart"/>
      <w:r>
        <w:t>Cloudformation</w:t>
      </w:r>
      <w:proofErr w:type="spellEnd"/>
      <w:r>
        <w:t xml:space="preserve"> Infrastructure as a Code – S3 </w:t>
      </w:r>
      <w:proofErr w:type="gramStart"/>
      <w:r>
        <w:t>buckets(</w:t>
      </w:r>
      <w:proofErr w:type="spellStart"/>
      <w:proofErr w:type="gramEnd"/>
      <w:r>
        <w:t>DataLake</w:t>
      </w:r>
      <w:proofErr w:type="spellEnd"/>
      <w:r>
        <w:t xml:space="preserve">) future updates if any should be done via Infrastructure as a Code this will make sure releases to S3 are monitored and carefully </w:t>
      </w:r>
      <w:r w:rsidR="00455793">
        <w:t xml:space="preserve">released </w:t>
      </w:r>
      <w:r>
        <w:t>in production – Orchestrated by Jenkins</w:t>
      </w:r>
    </w:p>
    <w:p w14:paraId="5253FE37" w14:textId="79580D61" w:rsidR="00FA7220" w:rsidRDefault="00FA7220" w:rsidP="00253691">
      <w:pPr>
        <w:pStyle w:val="ListParagraph"/>
        <w:numPr>
          <w:ilvl w:val="0"/>
          <w:numId w:val="25"/>
        </w:numPr>
      </w:pPr>
      <w:r>
        <w:t xml:space="preserve">SSM/S3 Encrypted Env Variables – We will use a Secrets Backed this is one of the industry best </w:t>
      </w:r>
      <w:proofErr w:type="gramStart"/>
      <w:r>
        <w:t>practice</w:t>
      </w:r>
      <w:proofErr w:type="gramEnd"/>
      <w:r>
        <w:t xml:space="preserve"> to store env variables</w:t>
      </w:r>
      <w:r w:rsidR="401CB2D0">
        <w:t xml:space="preserve"> (POC is pending)</w:t>
      </w:r>
    </w:p>
    <w:p w14:paraId="5E365D4D" w14:textId="77777777" w:rsidR="00DA5B38" w:rsidRDefault="00DA5B38" w:rsidP="00DA5B38"/>
    <w:p w14:paraId="204FB137" w14:textId="77777777" w:rsidR="0070397C" w:rsidRPr="00524D7C" w:rsidRDefault="0070397C" w:rsidP="0070397C">
      <w:pPr>
        <w:rPr>
          <w:lang w:val="en-US"/>
        </w:rPr>
      </w:pPr>
    </w:p>
    <w:p w14:paraId="2C4E4B32" w14:textId="0C075EDD" w:rsidR="0070397C" w:rsidRPr="00524D7C" w:rsidRDefault="00FA7220" w:rsidP="0070397C">
      <w:pPr>
        <w:pStyle w:val="Heading1"/>
        <w:rPr>
          <w:lang w:val="en-US"/>
        </w:rPr>
      </w:pPr>
      <w:bookmarkStart w:id="145" w:name="_Toc124504483"/>
      <w:bookmarkStart w:id="146" w:name="_Toc492227068"/>
      <w:r w:rsidRPr="19917AEB">
        <w:rPr>
          <w:lang w:val="en-US"/>
        </w:rPr>
        <w:t>6</w:t>
      </w:r>
      <w:r w:rsidR="0070397C" w:rsidRPr="19917AEB">
        <w:rPr>
          <w:lang w:val="en-US"/>
        </w:rPr>
        <w:t>. Reference</w:t>
      </w:r>
      <w:bookmarkEnd w:id="145"/>
      <w:r w:rsidRPr="19917AEB">
        <w:rPr>
          <w:lang w:val="en-US"/>
        </w:rPr>
        <w:t>s</w:t>
      </w:r>
      <w:bookmarkEnd w:id="146"/>
    </w:p>
    <w:p w14:paraId="52A78A31" w14:textId="77777777" w:rsidR="0070397C" w:rsidRPr="00524D7C" w:rsidRDefault="0070397C" w:rsidP="0070397C">
      <w:pPr>
        <w:rPr>
          <w:rFonts w:asciiTheme="majorHAnsi" w:hAnsiTheme="majorHAnsi" w:cstheme="majorHAnsi"/>
          <w:lang w:val="en-US"/>
        </w:rPr>
      </w:pPr>
    </w:p>
    <w:p w14:paraId="2D7CED72" w14:textId="472157FB" w:rsidR="005466AE" w:rsidRDefault="00455793" w:rsidP="00455793">
      <w:pPr>
        <w:ind w:left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Following are the references for this plan</w:t>
      </w:r>
    </w:p>
    <w:p w14:paraId="65390F66" w14:textId="09B3F11D" w:rsidR="00455793" w:rsidRDefault="00000000" w:rsidP="00253691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hyperlink r:id="rId21" w:anchor="secrets-backend-configuration" w:history="1">
        <w:r w:rsidR="00455793" w:rsidRPr="00EA5F6E">
          <w:rPr>
            <w:rStyle w:val="Hyperlink"/>
            <w:rFonts w:asciiTheme="majorHAnsi" w:hAnsiTheme="majorHAnsi" w:cstheme="majorHAnsi"/>
            <w:lang w:val="en-US"/>
          </w:rPr>
          <w:t>https://airflow.apache.org/docs/apache-airflow/stable/administration-and-deployment/security/secrets/secrets-backend/index.html#secrets-backend-configuration</w:t>
        </w:r>
      </w:hyperlink>
    </w:p>
    <w:p w14:paraId="7B2CD3A9" w14:textId="41459205" w:rsidR="00455793" w:rsidRDefault="00000000" w:rsidP="00253691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hyperlink r:id="rId22" w:history="1">
        <w:r w:rsidR="00455793" w:rsidRPr="00EA5F6E">
          <w:rPr>
            <w:rStyle w:val="Hyperlink"/>
            <w:rFonts w:asciiTheme="majorHAnsi" w:hAnsiTheme="majorHAnsi" w:cstheme="majorHAnsi"/>
            <w:lang w:val="en-US"/>
          </w:rPr>
          <w:t>https://aws.plainenglish.io/aws-backed-variables-and-connections-in-airflow-d55080263e10</w:t>
        </w:r>
      </w:hyperlink>
    </w:p>
    <w:p w14:paraId="30723EB8" w14:textId="72D6E33D" w:rsidR="00455793" w:rsidRDefault="00000000" w:rsidP="00253691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hyperlink r:id="rId23" w:history="1">
        <w:r w:rsidR="00455793" w:rsidRPr="00EA5F6E">
          <w:rPr>
            <w:rStyle w:val="Hyperlink"/>
            <w:rFonts w:asciiTheme="majorHAnsi" w:hAnsiTheme="majorHAnsi" w:cstheme="majorHAnsi"/>
            <w:lang w:val="en-US"/>
          </w:rPr>
          <w:t>https://www.genui.com/open-source/s3p-massively-parallel-s3-copying</w:t>
        </w:r>
      </w:hyperlink>
    </w:p>
    <w:p w14:paraId="38136DE0" w14:textId="01F5066C" w:rsidR="00455793" w:rsidRDefault="00000000" w:rsidP="00253691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hyperlink r:id="rId24" w:history="1">
        <w:r w:rsidR="00455793" w:rsidRPr="00EA5F6E">
          <w:rPr>
            <w:rStyle w:val="Hyperlink"/>
            <w:rFonts w:asciiTheme="majorHAnsi" w:hAnsiTheme="majorHAnsi" w:cstheme="majorHAnsi"/>
            <w:lang w:val="en-US"/>
          </w:rPr>
          <w:t>https://dev.to/aws-builders/explore-cross-accounts-access-with-iam-roles-from-ec2-to-s3-with-custom-managed-key-5bje</w:t>
        </w:r>
      </w:hyperlink>
    </w:p>
    <w:p w14:paraId="7D04D726" w14:textId="2916D8AD" w:rsidR="00455793" w:rsidRPr="00455793" w:rsidRDefault="00455793" w:rsidP="00253691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455793">
        <w:rPr>
          <w:rFonts w:asciiTheme="majorHAnsi" w:hAnsiTheme="majorHAnsi" w:cstheme="majorHAnsi"/>
          <w:lang w:val="en-US"/>
        </w:rPr>
        <w:t>https://aws.amazon.com/premiumsupport/knowledge-center/rds-snapshots-share-account/</w:t>
      </w:r>
    </w:p>
    <w:sectPr w:rsidR="00455793" w:rsidRPr="0045579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F705" w14:textId="77777777" w:rsidR="00EF7110" w:rsidRDefault="00EF7110">
      <w:pPr>
        <w:spacing w:before="0" w:after="0"/>
      </w:pPr>
      <w:r>
        <w:separator/>
      </w:r>
    </w:p>
  </w:endnote>
  <w:endnote w:type="continuationSeparator" w:id="0">
    <w:p w14:paraId="574AF3B3" w14:textId="77777777" w:rsidR="00EF7110" w:rsidRDefault="00EF7110">
      <w:pPr>
        <w:spacing w:before="0" w:after="0"/>
      </w:pPr>
      <w:r>
        <w:continuationSeparator/>
      </w:r>
    </w:p>
  </w:endnote>
  <w:endnote w:type="continuationNotice" w:id="1">
    <w:p w14:paraId="0B677A68" w14:textId="77777777" w:rsidR="00EF7110" w:rsidRDefault="00EF711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5265" w14:textId="77777777" w:rsidR="005466AE" w:rsidRDefault="005466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FE6EF" w14:textId="11D80819" w:rsidR="005466AE" w:rsidRDefault="005466AE" w:rsidP="007129E7">
    <w:pPr>
      <w:ind w:left="1440" w:firstLine="720"/>
    </w:pPr>
    <w:r>
      <w:rPr>
        <w:rFonts w:ascii="Arial" w:eastAsia="Arial" w:hAnsi="Arial" w:cs="Arial"/>
        <w:color w:val="666666"/>
        <w:sz w:val="16"/>
        <w:szCs w:val="16"/>
      </w:rPr>
      <w:t xml:space="preserve">                                            Proprietary and Confidential                                                           </w:t>
    </w:r>
    <w:r>
      <w:rPr>
        <w:rFonts w:ascii="Arial" w:eastAsia="Arial" w:hAnsi="Arial" w:cs="Arial"/>
        <w:color w:val="666666"/>
        <w:sz w:val="16"/>
        <w:szCs w:val="16"/>
      </w:rPr>
      <w:fldChar w:fldCharType="begin"/>
    </w:r>
    <w:r>
      <w:rPr>
        <w:rFonts w:ascii="Arial" w:eastAsia="Arial" w:hAnsi="Arial" w:cs="Arial"/>
        <w:color w:val="666666"/>
        <w:sz w:val="16"/>
        <w:szCs w:val="16"/>
      </w:rPr>
      <w:instrText>PAGE</w:instrText>
    </w:r>
    <w:r>
      <w:rPr>
        <w:rFonts w:ascii="Arial" w:eastAsia="Arial" w:hAnsi="Arial" w:cs="Arial"/>
        <w:color w:val="666666"/>
        <w:sz w:val="16"/>
        <w:szCs w:val="16"/>
      </w:rPr>
      <w:fldChar w:fldCharType="separate"/>
    </w:r>
    <w:r>
      <w:rPr>
        <w:rFonts w:ascii="Arial" w:eastAsia="Arial" w:hAnsi="Arial" w:cs="Arial"/>
        <w:noProof/>
        <w:color w:val="666666"/>
        <w:sz w:val="16"/>
        <w:szCs w:val="16"/>
      </w:rPr>
      <w:t>1</w:t>
    </w:r>
    <w:r>
      <w:rPr>
        <w:rFonts w:ascii="Arial" w:eastAsia="Arial" w:hAnsi="Arial" w:cs="Arial"/>
        <w:color w:val="666666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FFEB" w14:textId="77777777" w:rsidR="005466AE" w:rsidRDefault="00546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9E75D" w14:textId="77777777" w:rsidR="00EF7110" w:rsidRDefault="00EF7110">
      <w:pPr>
        <w:spacing w:before="0" w:after="0"/>
      </w:pPr>
      <w:r>
        <w:separator/>
      </w:r>
    </w:p>
  </w:footnote>
  <w:footnote w:type="continuationSeparator" w:id="0">
    <w:p w14:paraId="51346F10" w14:textId="77777777" w:rsidR="00EF7110" w:rsidRDefault="00EF7110">
      <w:pPr>
        <w:spacing w:before="0" w:after="0"/>
      </w:pPr>
      <w:r>
        <w:continuationSeparator/>
      </w:r>
    </w:p>
  </w:footnote>
  <w:footnote w:type="continuationNotice" w:id="1">
    <w:p w14:paraId="000A7599" w14:textId="77777777" w:rsidR="00EF7110" w:rsidRDefault="00EF711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E46E" w14:textId="77777777" w:rsidR="005466AE" w:rsidRDefault="005466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9473" w14:textId="4B48B55E" w:rsidR="005466AE" w:rsidRDefault="005466AE">
    <w:pPr>
      <w:widowControl w:val="0"/>
      <w:tabs>
        <w:tab w:val="center" w:pos="4680"/>
        <w:tab w:val="right" w:pos="9360"/>
      </w:tabs>
      <w:ind w:left="0"/>
      <w:rPr>
        <w:rFonts w:ascii="Arial" w:eastAsia="Arial" w:hAnsi="Arial" w:cs="Arial"/>
        <w:color w:val="666666"/>
        <w:sz w:val="16"/>
        <w:szCs w:val="16"/>
      </w:rPr>
    </w:pPr>
    <w:r>
      <w:rPr>
        <w:rFonts w:ascii="Arial" w:eastAsia="Arial" w:hAnsi="Arial" w:cs="Arial"/>
        <w:color w:val="666666"/>
        <w:sz w:val="16"/>
        <w:szCs w:val="16"/>
      </w:rPr>
      <w:t>Version 1.0</w:t>
    </w:r>
    <w:r>
      <w:rPr>
        <w:rFonts w:ascii="Arial" w:eastAsia="Arial" w:hAnsi="Arial" w:cs="Arial"/>
        <w:color w:val="666666"/>
        <w:sz w:val="16"/>
        <w:szCs w:val="16"/>
      </w:rPr>
      <w:tab/>
      <w:t>Technical Design Document</w:t>
    </w:r>
    <w:r>
      <w:rPr>
        <w:rFonts w:ascii="Arial" w:eastAsia="Arial" w:hAnsi="Arial" w:cs="Arial"/>
        <w:color w:val="666666"/>
        <w:sz w:val="16"/>
        <w:szCs w:val="16"/>
      </w:rPr>
      <w:tab/>
      <w:t>19-Feb-2023</w:t>
    </w:r>
  </w:p>
  <w:p w14:paraId="3631C251" w14:textId="39C26C62" w:rsidR="005466AE" w:rsidRDefault="00EF7110">
    <w:pPr>
      <w:widowControl w:val="0"/>
      <w:tabs>
        <w:tab w:val="center" w:pos="4680"/>
        <w:tab w:val="right" w:pos="9360"/>
      </w:tabs>
      <w:ind w:left="0"/>
    </w:pPr>
    <w:r>
      <w:rPr>
        <w:noProof/>
      </w:rPr>
      <w:pict w14:anchorId="3CC90F27">
        <v:rect id="_x0000_i1025" alt="" style="width:540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238A3" w14:textId="77777777" w:rsidR="005466AE" w:rsidRDefault="00546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7FB"/>
    <w:multiLevelType w:val="multilevel"/>
    <w:tmpl w:val="8AC892FC"/>
    <w:lvl w:ilvl="0">
      <w:start w:val="3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361A50"/>
    <w:multiLevelType w:val="hybridMultilevel"/>
    <w:tmpl w:val="71402EE4"/>
    <w:lvl w:ilvl="0" w:tplc="52CCF3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2BE9E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2C0C5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3C2B30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AC255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E4C5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26B2F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B8D4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7B26E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95220"/>
    <w:multiLevelType w:val="hybridMultilevel"/>
    <w:tmpl w:val="86E0DC8A"/>
    <w:lvl w:ilvl="0" w:tplc="172C37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5EEF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120D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54126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88A6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1841B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CC08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1E78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15C9D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B64FCD"/>
    <w:multiLevelType w:val="multilevel"/>
    <w:tmpl w:val="47D8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B4DAA"/>
    <w:multiLevelType w:val="hybridMultilevel"/>
    <w:tmpl w:val="FECA1FFC"/>
    <w:lvl w:ilvl="0" w:tplc="9D4608A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F3764"/>
    <w:multiLevelType w:val="hybridMultilevel"/>
    <w:tmpl w:val="16B0B70A"/>
    <w:lvl w:ilvl="0" w:tplc="AD4CC7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0DE6E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0A2C3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AE75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7831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B74A1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5C6C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466FF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354C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97627E"/>
    <w:multiLevelType w:val="hybridMultilevel"/>
    <w:tmpl w:val="11846454"/>
    <w:lvl w:ilvl="0" w:tplc="47EC9E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C891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550E3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74AAE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32CA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EC89D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C2C4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F4B5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2C30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D954CE"/>
    <w:multiLevelType w:val="hybridMultilevel"/>
    <w:tmpl w:val="162ACC90"/>
    <w:lvl w:ilvl="0" w:tplc="53763B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77E61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DC95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95A7E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4892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4EF7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9EA0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5C520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4EFC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065BB"/>
    <w:multiLevelType w:val="hybridMultilevel"/>
    <w:tmpl w:val="B81EFDB2"/>
    <w:lvl w:ilvl="0" w:tplc="5B487600">
      <w:start w:val="1"/>
      <w:numFmt w:val="decimal"/>
      <w:lvlText w:val="%1."/>
      <w:lvlJc w:val="left"/>
      <w:pPr>
        <w:ind w:left="720" w:hanging="360"/>
      </w:pPr>
    </w:lvl>
    <w:lvl w:ilvl="1" w:tplc="4566D838">
      <w:start w:val="1"/>
      <w:numFmt w:val="lowerLetter"/>
      <w:lvlText w:val="%2."/>
      <w:lvlJc w:val="left"/>
      <w:pPr>
        <w:ind w:left="1440" w:hanging="360"/>
      </w:pPr>
    </w:lvl>
    <w:lvl w:ilvl="2" w:tplc="8C227A96">
      <w:start w:val="1"/>
      <w:numFmt w:val="lowerRoman"/>
      <w:lvlText w:val="%3."/>
      <w:lvlJc w:val="right"/>
      <w:pPr>
        <w:ind w:left="2160" w:hanging="180"/>
      </w:pPr>
    </w:lvl>
    <w:lvl w:ilvl="3" w:tplc="559CAE58">
      <w:start w:val="1"/>
      <w:numFmt w:val="decimal"/>
      <w:lvlText w:val="%4."/>
      <w:lvlJc w:val="left"/>
      <w:pPr>
        <w:ind w:left="2880" w:hanging="360"/>
      </w:pPr>
    </w:lvl>
    <w:lvl w:ilvl="4" w:tplc="EF38005C">
      <w:start w:val="1"/>
      <w:numFmt w:val="lowerLetter"/>
      <w:lvlText w:val="%5."/>
      <w:lvlJc w:val="left"/>
      <w:pPr>
        <w:ind w:left="3600" w:hanging="360"/>
      </w:pPr>
    </w:lvl>
    <w:lvl w:ilvl="5" w:tplc="1F58D3AC">
      <w:start w:val="1"/>
      <w:numFmt w:val="lowerRoman"/>
      <w:lvlText w:val="%6."/>
      <w:lvlJc w:val="right"/>
      <w:pPr>
        <w:ind w:left="4320" w:hanging="180"/>
      </w:pPr>
    </w:lvl>
    <w:lvl w:ilvl="6" w:tplc="FDC2C454">
      <w:start w:val="1"/>
      <w:numFmt w:val="decimal"/>
      <w:lvlText w:val="%7."/>
      <w:lvlJc w:val="left"/>
      <w:pPr>
        <w:ind w:left="5040" w:hanging="360"/>
      </w:pPr>
    </w:lvl>
    <w:lvl w:ilvl="7" w:tplc="6C66FBC8">
      <w:start w:val="1"/>
      <w:numFmt w:val="lowerLetter"/>
      <w:lvlText w:val="%8."/>
      <w:lvlJc w:val="left"/>
      <w:pPr>
        <w:ind w:left="5760" w:hanging="360"/>
      </w:pPr>
    </w:lvl>
    <w:lvl w:ilvl="8" w:tplc="D6C852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B0C8D"/>
    <w:multiLevelType w:val="hybridMultilevel"/>
    <w:tmpl w:val="B972D5EE"/>
    <w:lvl w:ilvl="0" w:tplc="ACD4F528">
      <w:start w:val="1"/>
      <w:numFmt w:val="decimal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661C2"/>
    <w:multiLevelType w:val="hybridMultilevel"/>
    <w:tmpl w:val="14AC58A8"/>
    <w:lvl w:ilvl="0" w:tplc="AB7405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586A9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E921C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1C32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1489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B4859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0A0B7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9AAA1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3066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05685"/>
    <w:multiLevelType w:val="hybridMultilevel"/>
    <w:tmpl w:val="5AB43A9C"/>
    <w:lvl w:ilvl="0" w:tplc="C1DCAA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D6E3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74CFC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06A7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D8D1F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B6403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BE86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E71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6F897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5E9D62"/>
    <w:multiLevelType w:val="hybridMultilevel"/>
    <w:tmpl w:val="86D8827C"/>
    <w:lvl w:ilvl="0" w:tplc="42AE7B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FE14B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C8A4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4E15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E42D7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DC469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F05A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EE57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F9E1C1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F5995A"/>
    <w:multiLevelType w:val="hybridMultilevel"/>
    <w:tmpl w:val="7C8A4728"/>
    <w:lvl w:ilvl="0" w:tplc="1DA826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443F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0E0EA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E7844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326FB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4D451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92A0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4D5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D029F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48FB0B"/>
    <w:multiLevelType w:val="hybridMultilevel"/>
    <w:tmpl w:val="0C06A5B4"/>
    <w:lvl w:ilvl="0" w:tplc="5BC27E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39AF7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20E8C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42B80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A6CD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9889C6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5423F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E48F9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806F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A827F8"/>
    <w:multiLevelType w:val="hybridMultilevel"/>
    <w:tmpl w:val="6568BFDC"/>
    <w:lvl w:ilvl="0" w:tplc="0F8A82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290B8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ECC92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88E9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06B9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CC1FB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2C0C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0E9F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7B667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7D1F58"/>
    <w:multiLevelType w:val="hybridMultilevel"/>
    <w:tmpl w:val="62D0315E"/>
    <w:lvl w:ilvl="0" w:tplc="73F853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F229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EAEC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BBEC1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EA16B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241B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541D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1876C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1226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1C7BAC"/>
    <w:multiLevelType w:val="hybridMultilevel"/>
    <w:tmpl w:val="90F0C0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41372"/>
    <w:multiLevelType w:val="hybridMultilevel"/>
    <w:tmpl w:val="B59A8182"/>
    <w:lvl w:ilvl="0" w:tplc="9D4608A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DA848"/>
    <w:multiLevelType w:val="hybridMultilevel"/>
    <w:tmpl w:val="DA267F92"/>
    <w:lvl w:ilvl="0" w:tplc="A1B651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22B3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77051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1A319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64626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A2404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92EBB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D4B3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44B1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E76AB2"/>
    <w:multiLevelType w:val="hybridMultilevel"/>
    <w:tmpl w:val="03D43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B7CEF"/>
    <w:multiLevelType w:val="hybridMultilevel"/>
    <w:tmpl w:val="96805A58"/>
    <w:lvl w:ilvl="0" w:tplc="5554FC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C27F6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49E27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16E8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700C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81CB8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C828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77075A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D54A3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CD6C5E"/>
    <w:multiLevelType w:val="hybridMultilevel"/>
    <w:tmpl w:val="6138402A"/>
    <w:lvl w:ilvl="0" w:tplc="E1CAAC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88FB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2DCE7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23609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6A1E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70E99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7892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BCD52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3DE2E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9545A5"/>
    <w:multiLevelType w:val="hybridMultilevel"/>
    <w:tmpl w:val="E8B866A8"/>
    <w:lvl w:ilvl="0" w:tplc="15FE1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F435E4"/>
    <w:multiLevelType w:val="hybridMultilevel"/>
    <w:tmpl w:val="332A456E"/>
    <w:lvl w:ilvl="0" w:tplc="3F3E8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52A35"/>
    <w:multiLevelType w:val="hybridMultilevel"/>
    <w:tmpl w:val="398CFF6C"/>
    <w:lvl w:ilvl="0" w:tplc="A058C3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608D7B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E74AF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3E56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50C2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24F2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1C9F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FA51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34C3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2133E7"/>
    <w:multiLevelType w:val="hybridMultilevel"/>
    <w:tmpl w:val="40A8E2B8"/>
    <w:lvl w:ilvl="0" w:tplc="3A5AFF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1A74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841C2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1AA1A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CC4A3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410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4900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2685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19C21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6E73DA"/>
    <w:multiLevelType w:val="hybridMultilevel"/>
    <w:tmpl w:val="864237CE"/>
    <w:lvl w:ilvl="0" w:tplc="15FE1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8558923">
    <w:abstractNumId w:val="20"/>
  </w:num>
  <w:num w:numId="2" w16cid:durableId="1268153135">
    <w:abstractNumId w:val="23"/>
  </w:num>
  <w:num w:numId="3" w16cid:durableId="680132669">
    <w:abstractNumId w:val="1"/>
  </w:num>
  <w:num w:numId="4" w16cid:durableId="356002204">
    <w:abstractNumId w:val="14"/>
  </w:num>
  <w:num w:numId="5" w16cid:durableId="292492038">
    <w:abstractNumId w:val="12"/>
  </w:num>
  <w:num w:numId="6" w16cid:durableId="1254053036">
    <w:abstractNumId w:val="10"/>
  </w:num>
  <w:num w:numId="7" w16cid:durableId="144005924">
    <w:abstractNumId w:val="25"/>
  </w:num>
  <w:num w:numId="8" w16cid:durableId="606424639">
    <w:abstractNumId w:val="21"/>
  </w:num>
  <w:num w:numId="9" w16cid:durableId="1303658397">
    <w:abstractNumId w:val="16"/>
  </w:num>
  <w:num w:numId="10" w16cid:durableId="842862596">
    <w:abstractNumId w:val="26"/>
  </w:num>
  <w:num w:numId="11" w16cid:durableId="356469707">
    <w:abstractNumId w:val="19"/>
  </w:num>
  <w:num w:numId="12" w16cid:durableId="520046002">
    <w:abstractNumId w:val="7"/>
  </w:num>
  <w:num w:numId="13" w16cid:durableId="1606032953">
    <w:abstractNumId w:val="15"/>
  </w:num>
  <w:num w:numId="14" w16cid:durableId="30152169">
    <w:abstractNumId w:val="13"/>
  </w:num>
  <w:num w:numId="15" w16cid:durableId="686753351">
    <w:abstractNumId w:val="11"/>
  </w:num>
  <w:num w:numId="16" w16cid:durableId="1590118406">
    <w:abstractNumId w:val="22"/>
  </w:num>
  <w:num w:numId="17" w16cid:durableId="201401459">
    <w:abstractNumId w:val="2"/>
  </w:num>
  <w:num w:numId="18" w16cid:durableId="1204370669">
    <w:abstractNumId w:val="5"/>
  </w:num>
  <w:num w:numId="19" w16cid:durableId="868564528">
    <w:abstractNumId w:val="6"/>
  </w:num>
  <w:num w:numId="20" w16cid:durableId="1374957978">
    <w:abstractNumId w:val="8"/>
  </w:num>
  <w:num w:numId="21" w16cid:durableId="1060441213">
    <w:abstractNumId w:val="0"/>
  </w:num>
  <w:num w:numId="22" w16cid:durableId="752699674">
    <w:abstractNumId w:val="9"/>
  </w:num>
  <w:num w:numId="23" w16cid:durableId="1661422551">
    <w:abstractNumId w:val="3"/>
  </w:num>
  <w:num w:numId="24" w16cid:durableId="767696410">
    <w:abstractNumId w:val="4"/>
  </w:num>
  <w:num w:numId="25" w16cid:durableId="1243294193">
    <w:abstractNumId w:val="27"/>
  </w:num>
  <w:num w:numId="26" w16cid:durableId="819424309">
    <w:abstractNumId w:val="17"/>
  </w:num>
  <w:num w:numId="27" w16cid:durableId="613051319">
    <w:abstractNumId w:val="18"/>
  </w:num>
  <w:num w:numId="28" w16cid:durableId="1486317333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849"/>
    <w:rsid w:val="0000054A"/>
    <w:rsid w:val="00001A0F"/>
    <w:rsid w:val="000059AC"/>
    <w:rsid w:val="00014804"/>
    <w:rsid w:val="00022424"/>
    <w:rsid w:val="00030C41"/>
    <w:rsid w:val="0004020F"/>
    <w:rsid w:val="000458DA"/>
    <w:rsid w:val="00052C42"/>
    <w:rsid w:val="00063BEE"/>
    <w:rsid w:val="00064D94"/>
    <w:rsid w:val="00074C74"/>
    <w:rsid w:val="000A2715"/>
    <w:rsid w:val="000A513B"/>
    <w:rsid w:val="000A7234"/>
    <w:rsid w:val="000B12D5"/>
    <w:rsid w:val="000C6D4C"/>
    <w:rsid w:val="000D37B6"/>
    <w:rsid w:val="000D61A5"/>
    <w:rsid w:val="000E00A6"/>
    <w:rsid w:val="000F0FB3"/>
    <w:rsid w:val="00100A18"/>
    <w:rsid w:val="001076F8"/>
    <w:rsid w:val="0012069F"/>
    <w:rsid w:val="0012092B"/>
    <w:rsid w:val="00140E01"/>
    <w:rsid w:val="00142BFA"/>
    <w:rsid w:val="00155E3C"/>
    <w:rsid w:val="00157CD4"/>
    <w:rsid w:val="00160FC0"/>
    <w:rsid w:val="00171FA7"/>
    <w:rsid w:val="00173B2F"/>
    <w:rsid w:val="00182C6E"/>
    <w:rsid w:val="00187A3F"/>
    <w:rsid w:val="00197729"/>
    <w:rsid w:val="00197B0D"/>
    <w:rsid w:val="001A5492"/>
    <w:rsid w:val="001A5CCF"/>
    <w:rsid w:val="001B7456"/>
    <w:rsid w:val="001C281E"/>
    <w:rsid w:val="001D19A6"/>
    <w:rsid w:val="001D60AB"/>
    <w:rsid w:val="001D78D2"/>
    <w:rsid w:val="001D7BC4"/>
    <w:rsid w:val="001E2704"/>
    <w:rsid w:val="001F0336"/>
    <w:rsid w:val="001F3211"/>
    <w:rsid w:val="002019D6"/>
    <w:rsid w:val="002128E2"/>
    <w:rsid w:val="00213D39"/>
    <w:rsid w:val="002146F2"/>
    <w:rsid w:val="00224174"/>
    <w:rsid w:val="0024155B"/>
    <w:rsid w:val="00241AEE"/>
    <w:rsid w:val="002425CE"/>
    <w:rsid w:val="0025209F"/>
    <w:rsid w:val="00253691"/>
    <w:rsid w:val="00254895"/>
    <w:rsid w:val="00254E56"/>
    <w:rsid w:val="002557C6"/>
    <w:rsid w:val="00270A47"/>
    <w:rsid w:val="00282EF3"/>
    <w:rsid w:val="002858AE"/>
    <w:rsid w:val="00286A55"/>
    <w:rsid w:val="00295920"/>
    <w:rsid w:val="002A2B7E"/>
    <w:rsid w:val="002A37D4"/>
    <w:rsid w:val="002A6AB7"/>
    <w:rsid w:val="002B638F"/>
    <w:rsid w:val="002B6824"/>
    <w:rsid w:val="002C4C71"/>
    <w:rsid w:val="002D6371"/>
    <w:rsid w:val="002D6A39"/>
    <w:rsid w:val="002D6D26"/>
    <w:rsid w:val="002E354E"/>
    <w:rsid w:val="002E3E64"/>
    <w:rsid w:val="002F3279"/>
    <w:rsid w:val="00305E6E"/>
    <w:rsid w:val="003102EC"/>
    <w:rsid w:val="003117E1"/>
    <w:rsid w:val="00317B06"/>
    <w:rsid w:val="0034276A"/>
    <w:rsid w:val="0034589B"/>
    <w:rsid w:val="00347344"/>
    <w:rsid w:val="00351F87"/>
    <w:rsid w:val="00356AD9"/>
    <w:rsid w:val="003701E4"/>
    <w:rsid w:val="0039077A"/>
    <w:rsid w:val="00392C74"/>
    <w:rsid w:val="00395DAD"/>
    <w:rsid w:val="003A6CC0"/>
    <w:rsid w:val="003B09E6"/>
    <w:rsid w:val="003B0D07"/>
    <w:rsid w:val="003B5295"/>
    <w:rsid w:val="003B7BFC"/>
    <w:rsid w:val="003C33D6"/>
    <w:rsid w:val="003D4208"/>
    <w:rsid w:val="003E1924"/>
    <w:rsid w:val="003E7378"/>
    <w:rsid w:val="00407524"/>
    <w:rsid w:val="00411354"/>
    <w:rsid w:val="00422075"/>
    <w:rsid w:val="00423A3C"/>
    <w:rsid w:val="0042444B"/>
    <w:rsid w:val="0042783B"/>
    <w:rsid w:val="0044142A"/>
    <w:rsid w:val="00444849"/>
    <w:rsid w:val="00447202"/>
    <w:rsid w:val="0045353C"/>
    <w:rsid w:val="00455793"/>
    <w:rsid w:val="00464FB3"/>
    <w:rsid w:val="00472F43"/>
    <w:rsid w:val="004763AA"/>
    <w:rsid w:val="0047715F"/>
    <w:rsid w:val="00491202"/>
    <w:rsid w:val="004A2DE1"/>
    <w:rsid w:val="004A2F71"/>
    <w:rsid w:val="004A479A"/>
    <w:rsid w:val="004B2EAB"/>
    <w:rsid w:val="004C0FFA"/>
    <w:rsid w:val="004C38E1"/>
    <w:rsid w:val="004C44C6"/>
    <w:rsid w:val="004C6CFC"/>
    <w:rsid w:val="004F3FD9"/>
    <w:rsid w:val="004F6CB7"/>
    <w:rsid w:val="004F6F38"/>
    <w:rsid w:val="005008A1"/>
    <w:rsid w:val="00501E25"/>
    <w:rsid w:val="00502D64"/>
    <w:rsid w:val="00503855"/>
    <w:rsid w:val="00515BD7"/>
    <w:rsid w:val="00517F82"/>
    <w:rsid w:val="00524D7C"/>
    <w:rsid w:val="00530B26"/>
    <w:rsid w:val="00532624"/>
    <w:rsid w:val="0053297E"/>
    <w:rsid w:val="00544A76"/>
    <w:rsid w:val="005466AE"/>
    <w:rsid w:val="00547A3E"/>
    <w:rsid w:val="00550070"/>
    <w:rsid w:val="005516FE"/>
    <w:rsid w:val="00566F54"/>
    <w:rsid w:val="00594865"/>
    <w:rsid w:val="005C5977"/>
    <w:rsid w:val="005D47E9"/>
    <w:rsid w:val="005D76C4"/>
    <w:rsid w:val="005E72F4"/>
    <w:rsid w:val="00601E7C"/>
    <w:rsid w:val="00621BCD"/>
    <w:rsid w:val="00624D2B"/>
    <w:rsid w:val="006270CA"/>
    <w:rsid w:val="0063618F"/>
    <w:rsid w:val="00641E0B"/>
    <w:rsid w:val="006424BA"/>
    <w:rsid w:val="00650996"/>
    <w:rsid w:val="00675D44"/>
    <w:rsid w:val="00684670"/>
    <w:rsid w:val="00692263"/>
    <w:rsid w:val="006956D4"/>
    <w:rsid w:val="006C1228"/>
    <w:rsid w:val="006C2B4B"/>
    <w:rsid w:val="006D0AC8"/>
    <w:rsid w:val="006D38DE"/>
    <w:rsid w:val="006D6F1E"/>
    <w:rsid w:val="006F0E47"/>
    <w:rsid w:val="006F5B0F"/>
    <w:rsid w:val="0070397C"/>
    <w:rsid w:val="00712908"/>
    <w:rsid w:val="007129E7"/>
    <w:rsid w:val="00725B0D"/>
    <w:rsid w:val="00726FD4"/>
    <w:rsid w:val="00735A41"/>
    <w:rsid w:val="007528E6"/>
    <w:rsid w:val="0075403C"/>
    <w:rsid w:val="007606DF"/>
    <w:rsid w:val="00760B21"/>
    <w:rsid w:val="007678A3"/>
    <w:rsid w:val="007724C3"/>
    <w:rsid w:val="00775BBF"/>
    <w:rsid w:val="00781C88"/>
    <w:rsid w:val="007A5B27"/>
    <w:rsid w:val="007B173A"/>
    <w:rsid w:val="007D2044"/>
    <w:rsid w:val="007E31ED"/>
    <w:rsid w:val="007E566A"/>
    <w:rsid w:val="007E58CA"/>
    <w:rsid w:val="007F32AA"/>
    <w:rsid w:val="007F3D7C"/>
    <w:rsid w:val="008027B4"/>
    <w:rsid w:val="0081248A"/>
    <w:rsid w:val="00822FA8"/>
    <w:rsid w:val="00825D93"/>
    <w:rsid w:val="00836819"/>
    <w:rsid w:val="00843B00"/>
    <w:rsid w:val="00843F67"/>
    <w:rsid w:val="0084602E"/>
    <w:rsid w:val="0084787D"/>
    <w:rsid w:val="00852E34"/>
    <w:rsid w:val="008652B9"/>
    <w:rsid w:val="008752E4"/>
    <w:rsid w:val="00877E35"/>
    <w:rsid w:val="008812BC"/>
    <w:rsid w:val="00885ED5"/>
    <w:rsid w:val="00887D1F"/>
    <w:rsid w:val="0089226D"/>
    <w:rsid w:val="008A382D"/>
    <w:rsid w:val="008B10BB"/>
    <w:rsid w:val="008C122E"/>
    <w:rsid w:val="008E38CF"/>
    <w:rsid w:val="008F7D0E"/>
    <w:rsid w:val="00900FFF"/>
    <w:rsid w:val="00904D06"/>
    <w:rsid w:val="0091425F"/>
    <w:rsid w:val="009252CC"/>
    <w:rsid w:val="00927DAE"/>
    <w:rsid w:val="00943550"/>
    <w:rsid w:val="009444EB"/>
    <w:rsid w:val="009453F4"/>
    <w:rsid w:val="00952484"/>
    <w:rsid w:val="009630BE"/>
    <w:rsid w:val="0096454C"/>
    <w:rsid w:val="00965060"/>
    <w:rsid w:val="00975234"/>
    <w:rsid w:val="009803C9"/>
    <w:rsid w:val="009845BE"/>
    <w:rsid w:val="00991966"/>
    <w:rsid w:val="009B55FC"/>
    <w:rsid w:val="009C596B"/>
    <w:rsid w:val="009D4F0D"/>
    <w:rsid w:val="009F6192"/>
    <w:rsid w:val="009F6761"/>
    <w:rsid w:val="009F75C4"/>
    <w:rsid w:val="00A03F19"/>
    <w:rsid w:val="00A061D3"/>
    <w:rsid w:val="00A12928"/>
    <w:rsid w:val="00A13045"/>
    <w:rsid w:val="00A15456"/>
    <w:rsid w:val="00A22BDA"/>
    <w:rsid w:val="00A25B15"/>
    <w:rsid w:val="00A25ECF"/>
    <w:rsid w:val="00A326CE"/>
    <w:rsid w:val="00A57E57"/>
    <w:rsid w:val="00A60848"/>
    <w:rsid w:val="00A6115F"/>
    <w:rsid w:val="00A765D4"/>
    <w:rsid w:val="00A83EAF"/>
    <w:rsid w:val="00A9010E"/>
    <w:rsid w:val="00A925CC"/>
    <w:rsid w:val="00A94CE4"/>
    <w:rsid w:val="00AA013C"/>
    <w:rsid w:val="00AA21BD"/>
    <w:rsid w:val="00AB1D66"/>
    <w:rsid w:val="00AB6828"/>
    <w:rsid w:val="00AB6A6F"/>
    <w:rsid w:val="00AE03DE"/>
    <w:rsid w:val="00AE3294"/>
    <w:rsid w:val="00B06951"/>
    <w:rsid w:val="00B11B03"/>
    <w:rsid w:val="00B23ABA"/>
    <w:rsid w:val="00B33365"/>
    <w:rsid w:val="00B3531B"/>
    <w:rsid w:val="00B3686F"/>
    <w:rsid w:val="00B40833"/>
    <w:rsid w:val="00B46B56"/>
    <w:rsid w:val="00B53E5C"/>
    <w:rsid w:val="00B54233"/>
    <w:rsid w:val="00B5562A"/>
    <w:rsid w:val="00B61DC2"/>
    <w:rsid w:val="00B62B70"/>
    <w:rsid w:val="00B65FB3"/>
    <w:rsid w:val="00B65FCD"/>
    <w:rsid w:val="00B717F6"/>
    <w:rsid w:val="00B77944"/>
    <w:rsid w:val="00B779F0"/>
    <w:rsid w:val="00B832B4"/>
    <w:rsid w:val="00B85F99"/>
    <w:rsid w:val="00B86306"/>
    <w:rsid w:val="00B97499"/>
    <w:rsid w:val="00BB09D5"/>
    <w:rsid w:val="00BC3CB5"/>
    <w:rsid w:val="00BC4AD5"/>
    <w:rsid w:val="00BD109F"/>
    <w:rsid w:val="00BD188A"/>
    <w:rsid w:val="00BE7733"/>
    <w:rsid w:val="00BF4723"/>
    <w:rsid w:val="00C042E2"/>
    <w:rsid w:val="00C04DC3"/>
    <w:rsid w:val="00C066C5"/>
    <w:rsid w:val="00C108B0"/>
    <w:rsid w:val="00C11D69"/>
    <w:rsid w:val="00C16942"/>
    <w:rsid w:val="00C17630"/>
    <w:rsid w:val="00C24D7B"/>
    <w:rsid w:val="00C253A5"/>
    <w:rsid w:val="00C25B6D"/>
    <w:rsid w:val="00C419BF"/>
    <w:rsid w:val="00C4259C"/>
    <w:rsid w:val="00C42F2C"/>
    <w:rsid w:val="00C47E0D"/>
    <w:rsid w:val="00C539B7"/>
    <w:rsid w:val="00C544B4"/>
    <w:rsid w:val="00C57F4D"/>
    <w:rsid w:val="00C60B08"/>
    <w:rsid w:val="00C70CF9"/>
    <w:rsid w:val="00C71429"/>
    <w:rsid w:val="00C9053B"/>
    <w:rsid w:val="00CB290E"/>
    <w:rsid w:val="00CB5AAD"/>
    <w:rsid w:val="00CB6256"/>
    <w:rsid w:val="00CC405A"/>
    <w:rsid w:val="00CC459C"/>
    <w:rsid w:val="00CD60D4"/>
    <w:rsid w:val="00CD7D48"/>
    <w:rsid w:val="00CE3762"/>
    <w:rsid w:val="00CF3E82"/>
    <w:rsid w:val="00D06033"/>
    <w:rsid w:val="00D3203D"/>
    <w:rsid w:val="00D373B9"/>
    <w:rsid w:val="00D40747"/>
    <w:rsid w:val="00D46530"/>
    <w:rsid w:val="00D5171D"/>
    <w:rsid w:val="00D602D7"/>
    <w:rsid w:val="00D678CE"/>
    <w:rsid w:val="00D76CAC"/>
    <w:rsid w:val="00D77121"/>
    <w:rsid w:val="00D840EF"/>
    <w:rsid w:val="00D95F52"/>
    <w:rsid w:val="00DA12FE"/>
    <w:rsid w:val="00DA5B38"/>
    <w:rsid w:val="00DC7EC3"/>
    <w:rsid w:val="00DE0D77"/>
    <w:rsid w:val="00DE1D79"/>
    <w:rsid w:val="00DE71E2"/>
    <w:rsid w:val="00DF068F"/>
    <w:rsid w:val="00DF6E1F"/>
    <w:rsid w:val="00E13249"/>
    <w:rsid w:val="00E1385E"/>
    <w:rsid w:val="00E15C52"/>
    <w:rsid w:val="00E25A8A"/>
    <w:rsid w:val="00E25B7E"/>
    <w:rsid w:val="00E2654E"/>
    <w:rsid w:val="00E26FF0"/>
    <w:rsid w:val="00E35BCF"/>
    <w:rsid w:val="00E406E2"/>
    <w:rsid w:val="00E449BF"/>
    <w:rsid w:val="00E520A4"/>
    <w:rsid w:val="00E53955"/>
    <w:rsid w:val="00E64CE2"/>
    <w:rsid w:val="00E658CF"/>
    <w:rsid w:val="00E712C1"/>
    <w:rsid w:val="00E728B4"/>
    <w:rsid w:val="00E74852"/>
    <w:rsid w:val="00E7777A"/>
    <w:rsid w:val="00E86B07"/>
    <w:rsid w:val="00E90E14"/>
    <w:rsid w:val="00E92577"/>
    <w:rsid w:val="00E96B27"/>
    <w:rsid w:val="00EA2144"/>
    <w:rsid w:val="00EA3E4B"/>
    <w:rsid w:val="00EC2EFD"/>
    <w:rsid w:val="00EC3CCC"/>
    <w:rsid w:val="00ED1302"/>
    <w:rsid w:val="00ED35E0"/>
    <w:rsid w:val="00ED364A"/>
    <w:rsid w:val="00EF7110"/>
    <w:rsid w:val="00F020C4"/>
    <w:rsid w:val="00F0779B"/>
    <w:rsid w:val="00F11A79"/>
    <w:rsid w:val="00F15D5D"/>
    <w:rsid w:val="00F166AF"/>
    <w:rsid w:val="00F25FCB"/>
    <w:rsid w:val="00F33D78"/>
    <w:rsid w:val="00F40EB9"/>
    <w:rsid w:val="00F43552"/>
    <w:rsid w:val="00F449D8"/>
    <w:rsid w:val="00F54025"/>
    <w:rsid w:val="00F60915"/>
    <w:rsid w:val="00F60BF8"/>
    <w:rsid w:val="00F656ED"/>
    <w:rsid w:val="00F669D9"/>
    <w:rsid w:val="00F76A85"/>
    <w:rsid w:val="00F807F0"/>
    <w:rsid w:val="00F86686"/>
    <w:rsid w:val="00FA17D4"/>
    <w:rsid w:val="00FA4F57"/>
    <w:rsid w:val="00FA7220"/>
    <w:rsid w:val="00FD18A0"/>
    <w:rsid w:val="00FD2200"/>
    <w:rsid w:val="00FE7974"/>
    <w:rsid w:val="00FF0AF4"/>
    <w:rsid w:val="00FF7E57"/>
    <w:rsid w:val="015035EB"/>
    <w:rsid w:val="04D5AD43"/>
    <w:rsid w:val="04E126C8"/>
    <w:rsid w:val="0578971D"/>
    <w:rsid w:val="0595AB73"/>
    <w:rsid w:val="06F76ACF"/>
    <w:rsid w:val="072B2D4A"/>
    <w:rsid w:val="0797C701"/>
    <w:rsid w:val="0859028F"/>
    <w:rsid w:val="09B29216"/>
    <w:rsid w:val="0AA09B38"/>
    <w:rsid w:val="0CA6AA46"/>
    <w:rsid w:val="0DB1438E"/>
    <w:rsid w:val="0F4D219B"/>
    <w:rsid w:val="121557AC"/>
    <w:rsid w:val="12D95D33"/>
    <w:rsid w:val="1374918F"/>
    <w:rsid w:val="1968E318"/>
    <w:rsid w:val="1969D9B8"/>
    <w:rsid w:val="19917AEB"/>
    <w:rsid w:val="1B02A9C9"/>
    <w:rsid w:val="1B9850F0"/>
    <w:rsid w:val="1BF69F89"/>
    <w:rsid w:val="1DDDCF8D"/>
    <w:rsid w:val="1F9BB62F"/>
    <w:rsid w:val="226C6E5B"/>
    <w:rsid w:val="23170A35"/>
    <w:rsid w:val="286B6276"/>
    <w:rsid w:val="287004B2"/>
    <w:rsid w:val="2B73B812"/>
    <w:rsid w:val="2D6F55AC"/>
    <w:rsid w:val="2F382DA3"/>
    <w:rsid w:val="311FDB4B"/>
    <w:rsid w:val="329ED86A"/>
    <w:rsid w:val="33B5D73E"/>
    <w:rsid w:val="33C57712"/>
    <w:rsid w:val="3788C246"/>
    <w:rsid w:val="38A6232D"/>
    <w:rsid w:val="3990C59C"/>
    <w:rsid w:val="3AC06308"/>
    <w:rsid w:val="3BF493A5"/>
    <w:rsid w:val="3C21E719"/>
    <w:rsid w:val="3C7236CA"/>
    <w:rsid w:val="3EA5A273"/>
    <w:rsid w:val="3F7E4C0F"/>
    <w:rsid w:val="3FCB1782"/>
    <w:rsid w:val="401CB2D0"/>
    <w:rsid w:val="43631C27"/>
    <w:rsid w:val="487291CF"/>
    <w:rsid w:val="48E5B530"/>
    <w:rsid w:val="498686A9"/>
    <w:rsid w:val="4DB7E81B"/>
    <w:rsid w:val="4EA3B289"/>
    <w:rsid w:val="5073FB02"/>
    <w:rsid w:val="50F465C1"/>
    <w:rsid w:val="514DB5DC"/>
    <w:rsid w:val="530A7BC5"/>
    <w:rsid w:val="58842AEB"/>
    <w:rsid w:val="59B0667A"/>
    <w:rsid w:val="5C4586BA"/>
    <w:rsid w:val="5D3DE8F1"/>
    <w:rsid w:val="5DF61037"/>
    <w:rsid w:val="5FAEE0E8"/>
    <w:rsid w:val="60A4B80F"/>
    <w:rsid w:val="61BBEF66"/>
    <w:rsid w:val="62C45AFB"/>
    <w:rsid w:val="63503A19"/>
    <w:rsid w:val="678BC631"/>
    <w:rsid w:val="6A0CAF9C"/>
    <w:rsid w:val="6A3D4C51"/>
    <w:rsid w:val="6AA9DBAE"/>
    <w:rsid w:val="6C91452A"/>
    <w:rsid w:val="6CA9A4C6"/>
    <w:rsid w:val="6CBF2864"/>
    <w:rsid w:val="6E5AFB0B"/>
    <w:rsid w:val="6F90BB90"/>
    <w:rsid w:val="6FBD528A"/>
    <w:rsid w:val="709921E6"/>
    <w:rsid w:val="70CFD379"/>
    <w:rsid w:val="7325B155"/>
    <w:rsid w:val="7358255A"/>
    <w:rsid w:val="73D8CFDD"/>
    <w:rsid w:val="7457B69F"/>
    <w:rsid w:val="77AF3615"/>
    <w:rsid w:val="789B3B99"/>
    <w:rsid w:val="79A21461"/>
    <w:rsid w:val="7A351DCE"/>
    <w:rsid w:val="7A93A498"/>
    <w:rsid w:val="7CCA78E6"/>
    <w:rsid w:val="7D689A34"/>
    <w:rsid w:val="7FB5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015B5"/>
  <w15:docId w15:val="{DF5B6535-43DF-4017-8976-05A7D692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2E3640"/>
        <w:sz w:val="24"/>
        <w:szCs w:val="24"/>
        <w:lang w:val="en" w:eastAsia="en-GB" w:bidi="ar-SA"/>
      </w:rPr>
    </w:rPrDefault>
    <w:pPrDefault>
      <w:pPr>
        <w:spacing w:before="120" w:after="12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0" w:after="0"/>
      <w:ind w:left="0"/>
      <w:outlineLvl w:val="0"/>
    </w:pPr>
    <w:rPr>
      <w:b/>
      <w:color w:val="0E163E"/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ind w:left="0"/>
      <w:outlineLvl w:val="1"/>
    </w:pPr>
    <w:rPr>
      <w:b/>
      <w:color w:val="178BC3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0"/>
      <w:ind w:left="0"/>
      <w:outlineLvl w:val="2"/>
    </w:pPr>
    <w:rPr>
      <w:b/>
      <w:color w:val="4A4D5C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5CE"/>
    <w:pPr>
      <w:keepNext/>
      <w:keepLines/>
      <w:numPr>
        <w:numId w:val="22"/>
      </w:numPr>
      <w:spacing w:before="240" w:after="0"/>
      <w:outlineLvl w:val="3"/>
    </w:pPr>
    <w:rPr>
      <w:rFonts w:ascii="Trebuchet MS" w:eastAsia="Trebuchet MS" w:hAnsi="Trebuchet MS" w:cs="Trebuchet MS"/>
      <w:color w:val="242424"/>
      <w:sz w:val="21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tabs>
        <w:tab w:val="left" w:pos="1440"/>
      </w:tabs>
      <w:spacing w:before="240" w:after="0"/>
      <w:ind w:hanging="720"/>
      <w:outlineLvl w:val="4"/>
    </w:pPr>
    <w:rPr>
      <w:rFonts w:ascii="Trebuchet MS" w:eastAsia="Trebuchet MS" w:hAnsi="Trebuchet MS" w:cs="Trebuchet MS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/>
      <w:ind w:left="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506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65060"/>
  </w:style>
  <w:style w:type="paragraph" w:styleId="Footer">
    <w:name w:val="footer"/>
    <w:basedOn w:val="Normal"/>
    <w:link w:val="FooterChar"/>
    <w:uiPriority w:val="99"/>
    <w:unhideWhenUsed/>
    <w:rsid w:val="0096506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65060"/>
  </w:style>
  <w:style w:type="paragraph" w:styleId="ListParagraph">
    <w:name w:val="List Paragraph"/>
    <w:basedOn w:val="Normal"/>
    <w:uiPriority w:val="34"/>
    <w:qFormat/>
    <w:rsid w:val="00EA2144"/>
    <w:pPr>
      <w:contextualSpacing/>
    </w:pPr>
  </w:style>
  <w:style w:type="character" w:styleId="Hyperlink">
    <w:name w:val="Hyperlink"/>
    <w:basedOn w:val="DefaultParagraphFont"/>
    <w:uiPriority w:val="99"/>
    <w:unhideWhenUsed/>
    <w:rsid w:val="00EA21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1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013C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AA013C"/>
    <w:rPr>
      <w:b/>
      <w:color w:val="4A4D5C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BC3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3CB5"/>
    <w:pPr>
      <w:spacing w:before="0" w:after="0"/>
      <w:ind w:left="0"/>
    </w:pPr>
    <w:rPr>
      <w:rFonts w:ascii="Times New Roman" w:eastAsia="Times New Roman" w:hAnsi="Times New Roman" w:cs="Times New Roman"/>
      <w:color w:val="auto"/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3CB5"/>
    <w:rPr>
      <w:rFonts w:ascii="Times New Roman" w:eastAsia="Times New Roman" w:hAnsi="Times New Roman" w:cs="Times New Roman"/>
      <w:color w:val="auto"/>
      <w:sz w:val="20"/>
      <w:szCs w:val="20"/>
      <w:lang w:val="en-IN"/>
    </w:rPr>
  </w:style>
  <w:style w:type="character" w:styleId="Mention">
    <w:name w:val="Mention"/>
    <w:basedOn w:val="DefaultParagraphFont"/>
    <w:uiPriority w:val="99"/>
    <w:unhideWhenUsed/>
    <w:rsid w:val="00BC3CB5"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D06"/>
    <w:pPr>
      <w:spacing w:before="120" w:after="120"/>
      <w:ind w:left="720"/>
    </w:pPr>
    <w:rPr>
      <w:rFonts w:ascii="Calibri" w:eastAsia="Calibri" w:hAnsi="Calibri" w:cs="Calibri"/>
      <w:b/>
      <w:bCs/>
      <w:color w:val="2E3640"/>
      <w:lang w:val="e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D06"/>
    <w:rPr>
      <w:rFonts w:ascii="Times New Roman" w:eastAsia="Times New Roman" w:hAnsi="Times New Roman" w:cs="Times New Roman"/>
      <w:b/>
      <w:bCs/>
      <w:color w:val="auto"/>
      <w:sz w:val="20"/>
      <w:szCs w:val="20"/>
      <w:lang w:val="en-IN"/>
    </w:rPr>
  </w:style>
  <w:style w:type="paragraph" w:styleId="NoSpacing">
    <w:name w:val="No Spacing"/>
    <w:uiPriority w:val="1"/>
    <w:qFormat/>
    <w:rsid w:val="001F0336"/>
    <w:pPr>
      <w:spacing w:before="0" w:after="0"/>
      <w:ind w:left="0"/>
    </w:pPr>
    <w:rPr>
      <w:rFonts w:ascii="Times New Roman" w:eastAsia="Times New Roman" w:hAnsi="Times New Roman" w:cs="Times New Roman"/>
      <w:color w:val="auto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4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eastAsia="Times New Roman" w:hAnsi="Courier New" w:cs="Courier New"/>
      <w:color w:val="auto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59C"/>
    <w:rPr>
      <w:rFonts w:ascii="Courier New" w:eastAsia="Times New Roman" w:hAnsi="Courier New" w:cs="Courier New"/>
      <w:color w:val="auto"/>
      <w:sz w:val="20"/>
      <w:szCs w:val="20"/>
      <w:lang w:val="en-IN"/>
    </w:rPr>
  </w:style>
  <w:style w:type="paragraph" w:styleId="TOC1">
    <w:name w:val="toc 1"/>
    <w:basedOn w:val="Normal"/>
    <w:next w:val="Normal"/>
    <w:autoRedefine/>
    <w:uiPriority w:val="39"/>
    <w:unhideWhenUsed/>
    <w:rsid w:val="006424B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424B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424BA"/>
    <w:pPr>
      <w:spacing w:after="100"/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6424BA"/>
    <w:pPr>
      <w:spacing w:after="100"/>
      <w:ind w:left="960"/>
    </w:pPr>
  </w:style>
  <w:style w:type="character" w:customStyle="1" w:styleId="Heading1Char">
    <w:name w:val="Heading 1 Char"/>
    <w:basedOn w:val="DefaultParagraphFont"/>
    <w:link w:val="Heading1"/>
    <w:uiPriority w:val="9"/>
    <w:rsid w:val="0070397C"/>
    <w:rPr>
      <w:b/>
      <w:color w:val="0E163E"/>
      <w:sz w:val="46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rsid w:val="0070397C"/>
    <w:rPr>
      <w:b/>
      <w:color w:val="178BC3"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rsid w:val="002425CE"/>
    <w:rPr>
      <w:rFonts w:ascii="Trebuchet MS" w:eastAsia="Trebuchet MS" w:hAnsi="Trebuchet MS" w:cs="Trebuchet MS"/>
      <w:color w:val="242424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0397C"/>
    <w:rPr>
      <w:rFonts w:ascii="Trebuchet MS" w:eastAsia="Trebuchet MS" w:hAnsi="Trebuchet MS" w:cs="Trebuchet MS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7C"/>
    <w:rPr>
      <w:i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70397C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0397C"/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C42F2C"/>
    <w:pPr>
      <w:spacing w:before="0" w:after="0"/>
      <w:ind w:left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AF4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F4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8F7D0E"/>
    <w:pPr>
      <w:spacing w:before="0" w:after="0"/>
      <w:ind w:left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4">
    <w:name w:val="f4"/>
    <w:basedOn w:val="Normal"/>
    <w:rsid w:val="009C596B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color w:val="auto"/>
      <w:lang w:val="en-IN" w:eastAsia="en-US"/>
    </w:rPr>
  </w:style>
  <w:style w:type="character" w:styleId="Strong">
    <w:name w:val="Strong"/>
    <w:basedOn w:val="DefaultParagraphFont"/>
    <w:uiPriority w:val="22"/>
    <w:qFormat/>
    <w:rsid w:val="000C6D4C"/>
    <w:rPr>
      <w:b/>
      <w:bCs/>
    </w:rPr>
  </w:style>
  <w:style w:type="character" w:styleId="Emphasis">
    <w:name w:val="Emphasis"/>
    <w:basedOn w:val="DefaultParagraphFont"/>
    <w:uiPriority w:val="20"/>
    <w:qFormat/>
    <w:rsid w:val="000C6D4C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5466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tensult/copy-s3-bucket-objects-across-aws-accounts-e46c15c4b9e1" TargetMode="External"/><Relationship Id="rId18" Type="http://schemas.openxmlformats.org/officeDocument/2006/relationships/hyperlink" Target="https://repost.aws/knowledge-center/s3-instance-access-bucket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airflow.apache.org/docs/apache-airflow/stable/administration-and-deployment/security/secrets/secrets-backend/index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generalui/s3p" TargetMode="External"/><Relationship Id="rId17" Type="http://schemas.openxmlformats.org/officeDocument/2006/relationships/hyperlink" Target="https://aws.amazon.com/premiumsupport/knowledge-center/cross-account-access-iam/" TargetMode="External"/><Relationship Id="rId25" Type="http://schemas.openxmlformats.org/officeDocument/2006/relationships/header" Target="header1.xml"/><Relationship Id="rId33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hyperlink" Target="https://dev.to/aws-builders/explore-cross-accounts-access-with-iam-roles-from-ec2-to-s3-with-custom-managed-key-5bje" TargetMode="External"/><Relationship Id="rId20" Type="http://schemas.openxmlformats.org/officeDocument/2006/relationships/hyperlink" Target="https://aws.plainenglish.io/aws-backed-variables-and-connections-in-airflow-d55080263e10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hyperlink" Target="https://dev.to/aws-builders/explore-cross-accounts-access-with-iam-roles-from-ec2-to-s3-with-custom-managed-key-5bje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repost.aws/knowledge-center/s3-instance-access-bucket" TargetMode="External"/><Relationship Id="rId23" Type="http://schemas.openxmlformats.org/officeDocument/2006/relationships/hyperlink" Target="https://www.genui.com/open-source/s3p-massively-parallel-s3-copying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hyperlink" Target="https://dev.to/aws-builders/explore-cross-accounts-access-with-iam-roles-from-ec2-to-s3-with-custom-managed-key-5bje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vizuri.com/how-to-copy/move-objects-from-one-s3-bucket-to-another-between-aws-accounts" TargetMode="External"/><Relationship Id="rId22" Type="http://schemas.openxmlformats.org/officeDocument/2006/relationships/hyperlink" Target="https://aws.plainenglish.io/aws-backed-variables-and-connections-in-airflow-d55080263e10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footnotes" Target="footnotes.xml"/></Relationships>
</file>

<file path=word/documenttasks/documenttasks1.xml><?xml version="1.0" encoding="utf-8"?>
<t:Tasks xmlns:t="http://schemas.microsoft.com/office/tasks/2019/documenttasks" xmlns:oel="http://schemas.microsoft.com/office/2019/extlst">
  <t:Task id="{0692F451-2EC8-9741-B9C1-4E71675601BD}">
    <t:Anchor>
      <t:Comment id="664241135"/>
    </t:Anchor>
    <t:History>
      <t:Event id="{982FE0E1-47ED-DE48-A391-7ED3D4462BB3}" time="2023-02-15T10:46:47.85Z">
        <t:Attribution userId="S::2000083704@hexaware.com::c2158159-d9af-4217-9db8-f981394d6196" userProvider="AD" userName="Avil Bopalia"/>
        <t:Anchor>
          <t:Comment id="664241135"/>
        </t:Anchor>
        <t:Create/>
      </t:Event>
      <t:Event id="{5273213A-CAAB-A542-B1DF-557ADCD5B0BD}" time="2023-02-15T10:46:47.85Z">
        <t:Attribution userId="S::2000083704@hexaware.com::c2158159-d9af-4217-9db8-f981394d6196" userProvider="AD" userName="Avil Bopalia"/>
        <t:Anchor>
          <t:Comment id="664241135"/>
        </t:Anchor>
        <t:Assign userId="S::1000060274@hexaware.com::ae412ab9-1cae-4950-93fc-543340efc652" userProvider="AD" userName="Mayur Mistry"/>
      </t:Event>
      <t:Event id="{E2D7BB8E-5922-C64F-9F94-3C19706D59FF}" time="2023-02-15T10:46:47.85Z">
        <t:Attribution userId="S::2000083704@hexaware.com::c2158159-d9af-4217-9db8-f981394d6196" userProvider="AD" userName="Avil Bopalia"/>
        <t:Anchor>
          <t:Comment id="664241135"/>
        </t:Anchor>
        <t:SetTitle title="@Mayur Mistry, @Krunal Shah Added commerceId as required in create order."/>
      </t:Event>
      <t:Event id="{10B29072-36D5-4274-BA9C-4062A2F5FDB7}" time="2023-02-17T09:59:01.726Z">
        <t:Attribution userId="S::1000060274@hexaware.com::ae412ab9-1cae-4950-93fc-543340efc652" userProvider="AD" userName="Mayur Mistry"/>
        <t:Progress percentComplete="100"/>
      </t:Event>
    </t:History>
  </t:Task>
  <t:Task id="{DD253E0D-ED60-489F-8848-4167F5D40401}">
    <t:Anchor>
      <t:Comment id="219803461"/>
    </t:Anchor>
    <t:History>
      <t:Event id="{6ECB3DAC-ED5D-4BC8-9E21-770A125563D2}" time="2023-02-15T10:26:07.595Z">
        <t:Attribution userId="S::1000060274@hexaware.com::ae412ab9-1cae-4950-93fc-543340efc652" userProvider="AD" userName="Mayur Mistry"/>
        <t:Anchor>
          <t:Comment id="219803461"/>
        </t:Anchor>
        <t:Create/>
      </t:Event>
      <t:Event id="{5E00FDE0-A22B-406D-B13F-CFE69076FFDC}" time="2023-02-15T10:26:07.595Z">
        <t:Attribution userId="S::1000060274@hexaware.com::ae412ab9-1cae-4950-93fc-543340efc652" userProvider="AD" userName="Mayur Mistry"/>
        <t:Anchor>
          <t:Comment id="219803461"/>
        </t:Anchor>
        <t:Assign userId="S::2000083704@hexaware.com::c2158159-d9af-4217-9db8-f981394d6196" userProvider="AD" userName="Avil Bopalia"/>
      </t:Event>
      <t:Event id="{A5C16B0B-3FD9-4D1F-9D55-432B2980758B}" time="2023-02-15T10:26:07.595Z">
        <t:Attribution userId="S::1000060274@hexaware.com::ae412ab9-1cae-4950-93fc-543340efc652" userProvider="AD" userName="Mayur Mistry"/>
        <t:Anchor>
          <t:Comment id="219803461"/>
        </t:Anchor>
        <t:SetTitle title="@Avil Bopalia  Do we need to create SSM parameter for Commerce ID?"/>
      </t:Event>
      <t:Event id="{2F55C02F-8D93-004B-B23E-526961432833}" time="2023-02-15T10:47:53.303Z">
        <t:Attribution userId="S::2000083704@hexaware.com::c2158159-d9af-4217-9db8-f981394d6196" userProvider="AD" userName="Avil Bopalia"/>
        <t:Anchor>
          <t:Comment id="664241201"/>
        </t:Anchor>
        <t:UnassignAll/>
      </t:Event>
      <t:Event id="{5561EED6-4DE0-4045-98C5-BED362EE5109}" time="2023-02-15T10:47:53.303Z">
        <t:Attribution userId="S::2000083704@hexaware.com::c2158159-d9af-4217-9db8-f981394d6196" userProvider="AD" userName="Avil Bopalia"/>
        <t:Anchor>
          <t:Comment id="664241201"/>
        </t:Anchor>
        <t:Assign userId="S::1000060274@hexaware.com::ae412ab9-1cae-4950-93fc-543340efc652" userProvider="AD" userName="Mayur Mistry"/>
      </t:Event>
      <t:Event id="{F9500DF5-B6F7-4794-97BE-F12DAD74B0D1}" time="2023-02-15T12:29:27.875Z">
        <t:Attribution userId="S::1000060274@hexaware.com::ae412ab9-1cae-4950-93fc-543340efc652" userProvider="AD" userName="Mayur Mistry"/>
        <t:Progress percentComplete="100"/>
      </t:Event>
    </t:History>
  </t:Task>
  <t:Task id="{5BA9D5DC-D180-4C6E-96E6-2F66C4412140}">
    <t:Anchor>
      <t:Comment id="1676718137"/>
    </t:Anchor>
    <t:History>
      <t:Event id="{5E013EFC-0310-48E8-9648-D7890D60A7FE}" time="2023-02-15T10:36:30.301Z">
        <t:Attribution userId="S::1000060274@hexaware.com::ae412ab9-1cae-4950-93fc-543340efc652" userProvider="AD" userName="Mayur Mistry"/>
        <t:Anchor>
          <t:Comment id="1676718137"/>
        </t:Anchor>
        <t:Create/>
      </t:Event>
      <t:Event id="{33CC37D0-EF8A-4DFD-9C75-DCFE9C74FFCB}" time="2023-02-15T10:36:30.301Z">
        <t:Attribution userId="S::1000060274@hexaware.com::ae412ab9-1cae-4950-93fc-543340efc652" userProvider="AD" userName="Mayur Mistry"/>
        <t:Anchor>
          <t:Comment id="1676718137"/>
        </t:Anchor>
        <t:Assign userId="S::2000083704@hexaware.com::c2158159-d9af-4217-9db8-f981394d6196" userProvider="AD" userName="Avil Bopalia"/>
      </t:Event>
      <t:Event id="{4FD6E126-7236-4C27-99CD-E85854F9ED73}" time="2023-02-15T10:36:30.301Z">
        <t:Attribution userId="S::1000060274@hexaware.com::ae412ab9-1cae-4950-93fc-543340efc652" userProvider="AD" userName="Mayur Mistry"/>
        <t:Anchor>
          <t:Comment id="1676718137"/>
        </t:Anchor>
        <t:SetTitle title="@Avil Bopalia what needs to be done with fileData. where we need to store it. if it is present? or we going to upload in S3?"/>
      </t:Event>
      <t:Event id="{5527F15E-A2D1-4379-95A8-38846440D63F}" time="2023-02-15T12:30:02.915Z">
        <t:Attribution userId="S::1000060274@hexaware.com::ae412ab9-1cae-4950-93fc-543340efc652" userProvider="AD" userName="Mayur Mistry"/>
        <t:Progress percentComplete="100"/>
      </t:Event>
    </t:History>
  </t:Task>
  <t:Task id="{7E6FEA63-7436-497B-AF9A-AB373C0A40FC}">
    <t:Anchor>
      <t:Comment id="1836622577"/>
    </t:Anchor>
    <t:History>
      <t:Event id="{4A134332-6E10-458C-A817-8F0B163F9203}" time="2023-02-15T10:27:50.613Z">
        <t:Attribution userId="S::1000060274@hexaware.com::ae412ab9-1cae-4950-93fc-543340efc652" userProvider="AD" userName="Mayur Mistry"/>
        <t:Anchor>
          <t:Comment id="1836622577"/>
        </t:Anchor>
        <t:Create/>
      </t:Event>
      <t:Event id="{D30C848D-3A17-431D-87FA-49BD6CD43374}" time="2023-02-15T10:27:50.613Z">
        <t:Attribution userId="S::1000060274@hexaware.com::ae412ab9-1cae-4950-93fc-543340efc652" userProvider="AD" userName="Mayur Mistry"/>
        <t:Anchor>
          <t:Comment id="1836622577"/>
        </t:Anchor>
        <t:Assign userId="S::2000083704@hexaware.com::c2158159-d9af-4217-9db8-f981394d6196" userProvider="AD" userName="Avil Bopalia"/>
      </t:Event>
      <t:Event id="{32D4A690-4333-42E5-ABDB-52EE7440B04D}" time="2023-02-15T10:27:50.613Z">
        <t:Attribution userId="S::1000060274@hexaware.com::ae412ab9-1cae-4950-93fc-543340efc652" userProvider="AD" userName="Mayur Mistry"/>
        <t:Anchor>
          <t:Comment id="1836622577"/>
        </t:Anchor>
        <t:SetTitle title="@Avil Bopalia paymentAmount should be double or string?"/>
      </t:Event>
      <t:Event id="{344D09D8-509C-E64A-9737-011D48B644AE}" time="2023-02-15T10:49:24.041Z">
        <t:Attribution userId="S::2000083704@hexaware.com::c2158159-d9af-4217-9db8-f981394d6196" userProvider="AD" userName="Avil Bopalia"/>
        <t:Anchor>
          <t:Comment id="664241292"/>
        </t:Anchor>
        <t:UnassignAll/>
      </t:Event>
      <t:Event id="{694FDEA6-D0D9-E042-BF43-A9AD98A9B885}" time="2023-02-15T10:49:24.041Z">
        <t:Attribution userId="S::2000083704@hexaware.com::c2158159-d9af-4217-9db8-f981394d6196" userProvider="AD" userName="Avil Bopalia"/>
        <t:Anchor>
          <t:Comment id="664241292"/>
        </t:Anchor>
        <t:Assign userId="S::1000060274@hexaware.com::ae412ab9-1cae-4950-93fc-543340efc652" userProvider="AD" userName="Mayur Mistry"/>
      </t:Event>
      <t:Event id="{3D42CA22-A021-46EA-B73E-40D70B4E760E}" time="2023-02-15T12:29:38.516Z">
        <t:Attribution userId="S::1000060274@hexaware.com::ae412ab9-1cae-4950-93fc-543340efc652" userProvider="AD" userName="Mayur Mistry"/>
        <t:Progress percentComplete="100"/>
      </t:Event>
    </t:History>
  </t:Task>
  <t:Task id="{465DD862-473B-43F4-A358-3F98FF5D92FB}">
    <t:Anchor>
      <t:Comment id="462333367"/>
    </t:Anchor>
    <t:History>
      <t:Event id="{5C0C95B7-EBB4-4B22-B9B2-3B297EB8C3B6}" time="2023-02-15T10:35:05.812Z">
        <t:Attribution userId="S::1000060274@hexaware.com::ae412ab9-1cae-4950-93fc-543340efc652" userProvider="AD" userName="Mayur Mistry"/>
        <t:Anchor>
          <t:Comment id="462333367"/>
        </t:Anchor>
        <t:Create/>
      </t:Event>
      <t:Event id="{B912A72E-BC93-45A0-9F42-79E43253D591}" time="2023-02-15T10:35:05.812Z">
        <t:Attribution userId="S::1000060274@hexaware.com::ae412ab9-1cae-4950-93fc-543340efc652" userProvider="AD" userName="Mayur Mistry"/>
        <t:Anchor>
          <t:Comment id="462333367"/>
        </t:Anchor>
        <t:Assign userId="S::2000083704@hexaware.com::c2158159-d9af-4217-9db8-f981394d6196" userProvider="AD" userName="Avil Bopalia"/>
      </t:Event>
      <t:Event id="{F2BE7CAF-DCAD-4A60-9BF8-6FDADBC9A1ED}" time="2023-02-15T10:35:05.812Z">
        <t:Attribution userId="S::1000060274@hexaware.com::ae412ab9-1cae-4950-93fc-543340efc652" userProvider="AD" userName="Mayur Mistry"/>
        <t:Anchor>
          <t:Comment id="462333367"/>
        </t:Anchor>
        <t:SetTitle title="@Avil Bopalia We don't have any SSM Parameter for Checkout URL. SSM_PARAM_CHECKOUT_URL. we are not able to understand this sentence, how we will store the value in database and in which field,? can you please update the document cc: @Krunal Shah"/>
      </t:Event>
      <t:Event id="{A8096202-8F6A-A844-B5E6-42B9CA8B5BCE}" time="2023-02-15T11:25:42.505Z">
        <t:Attribution userId="S::2000083704@hexaware.com::c2158159-d9af-4217-9db8-f981394d6196" userProvider="AD" userName="Avil Bopalia"/>
        <t:Anchor>
          <t:Comment id="664243832"/>
        </t:Anchor>
        <t:UnassignAll/>
      </t:Event>
      <t:Event id="{025192D0-67E3-3242-83D0-AC683CC7BE12}" time="2023-02-15T11:25:42.505Z">
        <t:Attribution userId="S::2000083704@hexaware.com::c2158159-d9af-4217-9db8-f981394d6196" userProvider="AD" userName="Avil Bopalia"/>
        <t:Anchor>
          <t:Comment id="664243832"/>
        </t:Anchor>
        <t:Assign userId="S::1000060274@hexaware.com::ae412ab9-1cae-4950-93fc-543340efc652" userProvider="AD" userName="Mayur Mistry"/>
      </t:Event>
      <t:Event id="{8B58B117-6712-4E9D-973C-CF6A586DE8DE}" time="2023-02-15T12:29:53.214Z">
        <t:Attribution userId="S::1000060274@hexaware.com::ae412ab9-1cae-4950-93fc-543340efc652" userProvider="AD" userName="Mayur Mistry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UniqueSourceRef xmlns="ddb818a4-2070-4c26-9f27-7c9cea472a74" xsi:nil="true"/>
    <FileHash xmlns="ddb818a4-2070-4c26-9f27-7c9cea472a74" xsi:nil="true"/>
    <CloudMigratorOriginId xmlns="ddb818a4-2070-4c26-9f27-7c9cea472a74" xsi:nil="true"/>
    <CloudMigratorVersion xmlns="ddb818a4-2070-4c26-9f27-7c9cea472a74" xsi:nil="true"/>
    <_ip_UnifiedCompliancePolicyProperties xmlns="http://schemas.microsoft.com/sharepoint/v3" xsi:nil="true"/>
    <TaxCatchAll xmlns="fbd549e6-af81-414f-a32d-98a91cb1336d" xsi:nil="true"/>
    <lcf76f155ced4ddcb4097134ff3c332f xmlns="ddb818a4-2070-4c26-9f27-7c9cea472a74">
      <Terms xmlns="http://schemas.microsoft.com/office/infopath/2007/PartnerControls"/>
    </lcf76f155ced4ddcb4097134ff3c332f>
    <SharedWithUsers xmlns="fbd549e6-af81-414f-a32d-98a91cb1336d">
      <UserInfo>
        <DisplayName>Krunal Shah</DisplayName>
        <AccountId>59</AccountId>
        <AccountType/>
      </UserInfo>
      <UserInfo>
        <DisplayName>Prateek Thakur</DisplayName>
        <AccountId>85</AccountId>
        <AccountType/>
      </UserInfo>
      <UserInfo>
        <DisplayName>Bhaumik Chhunchha</DisplayName>
        <AccountId>96</AccountId>
        <AccountType/>
      </UserInfo>
      <UserInfo>
        <DisplayName>Siddhartha Sarnobat</DisplayName>
        <AccountId>153</AccountId>
        <AccountType/>
      </UserInfo>
      <UserInfo>
        <DisplayName>Sandip Talreja</DisplayName>
        <AccountId>365</AccountId>
        <AccountType/>
      </UserInfo>
      <UserInfo>
        <DisplayName>Prabha Kumari</DisplayName>
        <AccountId>362</AccountId>
        <AccountType/>
      </UserInfo>
      <UserInfo>
        <DisplayName>Khushboo Shahani</DisplayName>
        <AccountId>55</AccountId>
        <AccountType/>
      </UserInfo>
      <UserInfo>
        <DisplayName>Pooja Kamble</DisplayName>
        <AccountId>56</AccountId>
        <AccountType/>
      </UserInfo>
      <UserInfo>
        <DisplayName>Kirti Turrey</DisplayName>
        <AccountId>358</AccountId>
        <AccountType/>
      </UserInfo>
      <UserInfo>
        <DisplayName>Keshav Nayyar</DisplayName>
        <AccountId>367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48558072FA8849A369B7C5B3CC013E" ma:contentTypeVersion="21" ma:contentTypeDescription="Create a new document." ma:contentTypeScope="" ma:versionID="99f1cfc7fc0706e6831760c61a52513c">
  <xsd:schema xmlns:xsd="http://www.w3.org/2001/XMLSchema" xmlns:xs="http://www.w3.org/2001/XMLSchema" xmlns:p="http://schemas.microsoft.com/office/2006/metadata/properties" xmlns:ns1="http://schemas.microsoft.com/sharepoint/v3" xmlns:ns2="ddb818a4-2070-4c26-9f27-7c9cea472a74" xmlns:ns3="fbd549e6-af81-414f-a32d-98a91cb1336d" targetNamespace="http://schemas.microsoft.com/office/2006/metadata/properties" ma:root="true" ma:fieldsID="abf88fc229eae8fd48a0d1f0b76d6936" ns1:_="" ns2:_="" ns3:_="">
    <xsd:import namespace="http://schemas.microsoft.com/sharepoint/v3"/>
    <xsd:import namespace="ddb818a4-2070-4c26-9f27-7c9cea472a74"/>
    <xsd:import namespace="fbd549e6-af81-414f-a32d-98a91cb1336d"/>
    <xsd:element name="properties">
      <xsd:complexType>
        <xsd:sequence>
          <xsd:element name="documentManagement">
            <xsd:complexType>
              <xsd:all>
                <xsd:element ref="ns2:CloudMigratorOriginId" minOccurs="0"/>
                <xsd:element ref="ns2:FileHash" minOccurs="0"/>
                <xsd:element ref="ns2:CloudMigratorVersion" minOccurs="0"/>
                <xsd:element ref="ns2:UniqueSourceRe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818a4-2070-4c26-9f27-7c9cea472a74" elementFormDefault="qualified">
    <xsd:import namespace="http://schemas.microsoft.com/office/2006/documentManagement/types"/>
    <xsd:import namespace="http://schemas.microsoft.com/office/infopath/2007/PartnerControls"/>
    <xsd:element name="CloudMigratorOriginId" ma:index="8" nillable="true" ma:displayName="CloudMigratorOriginId" ma:internalName="CloudMigratorOriginId">
      <xsd:simpleType>
        <xsd:restriction base="dms:Note">
          <xsd:maxLength value="255"/>
        </xsd:restriction>
      </xsd:simpleType>
    </xsd:element>
    <xsd:element name="FileHash" ma:index="9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0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ceb2da71-f184-4254-8e62-0576d24e8d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49e6-af81-414f-a32d-98a91cb1336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4f47006b-c2e0-44f5-ab93-5c4185fb908b}" ma:internalName="TaxCatchAll" ma:showField="CatchAllData" ma:web="fbd549e6-af81-414f-a32d-98a91cb133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5818E6-22FF-47F5-AB1C-A9F0E80E64A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db818a4-2070-4c26-9f27-7c9cea472a74"/>
    <ds:schemaRef ds:uri="fbd549e6-af81-414f-a32d-98a91cb1336d"/>
  </ds:schemaRefs>
</ds:datastoreItem>
</file>

<file path=customXml/itemProps2.xml><?xml version="1.0" encoding="utf-8"?>
<ds:datastoreItem xmlns:ds="http://schemas.openxmlformats.org/officeDocument/2006/customXml" ds:itemID="{EFAA8CF9-ACF8-4CDA-9D9F-2A49AD364E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51807-6601-4727-8D22-71601B20A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b818a4-2070-4c26-9f27-7c9cea472a74"/>
    <ds:schemaRef ds:uri="fbd549e6-af81-414f-a32d-98a91cb13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4169</Words>
  <Characters>23764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Pradeep Kumar Pacha</cp:lastModifiedBy>
  <cp:revision>2</cp:revision>
  <dcterms:created xsi:type="dcterms:W3CDTF">2024-03-19T03:59:00Z</dcterms:created>
  <dcterms:modified xsi:type="dcterms:W3CDTF">2024-03-19T03:59:00Z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0x0101001948558072FA8849A369B7C5B3CC013E</vt:lpwstr>
  </property>
  <property fmtid="{D5CDD505-2E9C-101B-9397-08002B2CF9AE}" pid="3" name="MediaServiceImageTags">
    <vt:lpwstr/>
  </property>
</Properties>
</file>